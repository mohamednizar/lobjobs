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7318E6" w:rsidRPr="00B83EB1" w:rsidRDefault="003B17DF" w:rsidP="00C1679C">
      <w:pPr>
        <w:pStyle w:val="Address2"/>
        <w:rPr>
          <w:sz w:val="20"/>
          <w:highlight w:val="blue"/>
          <w:lang w:val="fr-FR"/>
        </w:rPr>
      </w:pPr>
      <w:r>
        <w:rPr>
          <w:noProof/>
          <w:lang w:val="en-US"/>
        </w:rPr>
        <mc:AlternateContent>
          <mc:Choice Requires="wps">
            <w:drawing>
              <wp:anchor distT="0" distB="0" distL="114300" distR="114300" simplePos="0" relativeHeight="251657728" behindDoc="0" locked="0" layoutInCell="1" allowOverlap="1">
                <wp:simplePos x="0" y="0"/>
                <wp:positionH relativeFrom="column">
                  <wp:posOffset>108585</wp:posOffset>
                </wp:positionH>
                <wp:positionV relativeFrom="paragraph">
                  <wp:posOffset>-118745</wp:posOffset>
                </wp:positionV>
                <wp:extent cx="983615" cy="1101090"/>
                <wp:effectExtent l="3810" t="0" r="3175" b="1905"/>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3615" cy="1101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6FC4" w:rsidRDefault="002B6FC4"/>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8.55pt;margin-top:-9.35pt;width:77.45pt;height:86.7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" filled="f" stroked="f">
                <v:textbox style="mso-fit-shape-to-text:t">
                  <w:txbxContent>
                    <w:p w:rsidR="002B6FC4" w:rsidRDefault="002B6FC4"/>
                  </w:txbxContent>
                </v:textbox>
              </v:shape>
            </w:pict>
          </mc:Fallback>
        </mc:AlternateContent>
      </w:r>
    </w:p>
    <w:p w:rsidR="00ED0E2F" w:rsidRPr="00B260C1" w:rsidRDefault="00ED0E2F" w:rsidP="0017799C">
      <w:pPr>
        <w:pStyle w:val="Address2"/>
        <w:rPr>
          <w:sz w:val="20"/>
          <w:lang w:val="fr-FR"/>
        </w:rPr>
      </w:pPr>
      <w:r w:rsidRPr="00B260C1">
        <w:rPr>
          <w:sz w:val="20"/>
          <w:lang w:val="fr-FR"/>
        </w:rPr>
        <w:t>506/1 • GALLE ROAD • PANADURA</w:t>
      </w:r>
    </w:p>
    <w:p w:rsidR="00ED0E2F" w:rsidRPr="00B260C1" w:rsidRDefault="00ED0E2F" w:rsidP="0017799C">
      <w:pPr>
        <w:pStyle w:val="Address1"/>
        <w:rPr>
          <w:sz w:val="20"/>
          <w:lang w:val="fr-FR"/>
        </w:rPr>
      </w:pPr>
      <w:r w:rsidRPr="00B260C1">
        <w:rPr>
          <w:sz w:val="20"/>
          <w:lang w:val="fr-FR"/>
        </w:rPr>
        <w:t>Phone 038-2234411 • MOBILE 0776919575</w:t>
      </w:r>
    </w:p>
    <w:p w:rsidR="00ED0E2F" w:rsidRPr="00B260C1" w:rsidRDefault="00ED0E2F" w:rsidP="0017799C">
      <w:pPr>
        <w:pStyle w:val="Address1"/>
        <w:rPr>
          <w:sz w:val="20"/>
          <w:lang w:val="fr-FR"/>
        </w:rPr>
      </w:pPr>
      <w:r w:rsidRPr="00B260C1">
        <w:rPr>
          <w:sz w:val="20"/>
          <w:lang w:val="fr-FR"/>
        </w:rPr>
        <w:t>E-mail THARU_DES@YAHOO.COM</w:t>
      </w:r>
    </w:p>
    <w:p w:rsidR="002B6FC4" w:rsidRPr="002B6FC4" w:rsidRDefault="002B6FC4" w:rsidP="002B6FC4">
      <w:pPr>
        <w:pStyle w:val="Name"/>
        <w:tabs>
          <w:tab w:val="left" w:pos="2145"/>
        </w:tabs>
        <w:jc w:val="both"/>
        <w:rPr>
          <w:lang w:val="fr-FR"/>
        </w:rPr>
      </w:pPr>
      <w:r w:rsidRPr="002B6FC4">
        <w:rPr>
          <w:lang w:val="fr-FR"/>
        </w:rPr>
        <w:tab/>
      </w:r>
    </w:p>
    <w:p w:rsidR="00B260C1" w:rsidRPr="00EE70E0" w:rsidRDefault="00B260C1" w:rsidP="002B6FC4">
      <w:pPr>
        <w:pStyle w:val="Name"/>
        <w:jc w:val="right"/>
      </w:pPr>
      <w:r w:rsidRPr="00EE70E0">
        <w:t>THARUKA LAKSHANI DE SILVA</w:t>
      </w:r>
    </w:p>
    <w:p w:rsidR="00B260C1" w:rsidRPr="00EE70E0" w:rsidRDefault="00B260C1" w:rsidP="00C1679C">
      <w:pPr>
        <w:pStyle w:val="Address1"/>
        <w:rPr>
          <w:sz w:val="20"/>
        </w:rPr>
      </w:pPr>
    </w:p>
    <w:p w:rsidR="004607F2" w:rsidRPr="00B260C1" w:rsidRDefault="004607F2" w:rsidP="00561559">
      <w:pPr>
        <w:pStyle w:val="SectionTitle"/>
        <w:rPr>
          <w:b/>
        </w:rPr>
      </w:pPr>
      <w:r w:rsidRPr="00B260C1">
        <w:rPr>
          <w:b/>
        </w:rPr>
        <w:t>PROFILE</w:t>
      </w:r>
    </w:p>
    <w:p w:rsidR="004607F2" w:rsidRPr="00B260C1" w:rsidRDefault="004607F2" w:rsidP="00561559"/>
    <w:p w:rsidR="004607F2" w:rsidRPr="00B260C1" w:rsidRDefault="005B5119" w:rsidP="00C71D3A">
      <w:pPr>
        <w:pStyle w:val="Achievement"/>
        <w:numPr>
          <w:ilvl w:val="0"/>
          <w:numId w:val="0"/>
        </w:numPr>
        <w:rPr>
          <w:sz w:val="24"/>
          <w:szCs w:val="24"/>
        </w:rPr>
      </w:pPr>
      <w:r>
        <w:rPr>
          <w:sz w:val="24"/>
          <w:szCs w:val="24"/>
        </w:rPr>
        <w:t xml:space="preserve">A well-motivated  graduate, </w:t>
      </w:r>
      <w:r w:rsidR="004607F2" w:rsidRPr="00B260C1">
        <w:rPr>
          <w:sz w:val="24"/>
          <w:szCs w:val="24"/>
        </w:rPr>
        <w:t xml:space="preserve">seeking a career in business management where I can apply my academic knowledge and skills into practise.  Innovative, confident and adaptable. </w:t>
      </w:r>
      <w:r w:rsidR="004607F2" w:rsidRPr="00B260C1">
        <w:rPr>
          <w:iCs/>
          <w:sz w:val="24"/>
          <w:szCs w:val="24"/>
        </w:rPr>
        <w:t>Able</w:t>
      </w:r>
      <w:r w:rsidR="004607F2" w:rsidRPr="00B260C1">
        <w:rPr>
          <w:b/>
          <w:iCs/>
          <w:sz w:val="24"/>
          <w:szCs w:val="24"/>
        </w:rPr>
        <w:t xml:space="preserve"> </w:t>
      </w:r>
      <w:r w:rsidR="004607F2" w:rsidRPr="00B260C1">
        <w:rPr>
          <w:iCs/>
          <w:sz w:val="24"/>
          <w:szCs w:val="24"/>
        </w:rPr>
        <w:t xml:space="preserve">to work under pressure, on own initiative and as part of a team. </w:t>
      </w:r>
    </w:p>
    <w:p w:rsidR="004607F2" w:rsidRPr="00B260C1" w:rsidRDefault="004607F2" w:rsidP="00F92FA0">
      <w:pPr>
        <w:pStyle w:val="SectionTitle"/>
        <w:rPr>
          <w:b/>
        </w:rPr>
      </w:pPr>
    </w:p>
    <w:p w:rsidR="004607F2" w:rsidRPr="00B260C1" w:rsidRDefault="004607F2" w:rsidP="00F92FA0">
      <w:pPr>
        <w:pStyle w:val="SectionTitle"/>
        <w:rPr>
          <w:b/>
        </w:rPr>
      </w:pPr>
      <w:r w:rsidRPr="00B260C1">
        <w:rPr>
          <w:b/>
        </w:rPr>
        <w:t>Personal Information</w:t>
      </w:r>
    </w:p>
    <w:p w:rsidR="004607F2" w:rsidRPr="00B260C1" w:rsidRDefault="004607F2"/>
    <w:p w:rsidR="004607F2" w:rsidRPr="00B260C1" w:rsidRDefault="004607F2" w:rsidP="00F92FA0">
      <w:pPr>
        <w:pStyle w:val="Achievement"/>
        <w:rPr>
          <w:sz w:val="24"/>
          <w:szCs w:val="24"/>
        </w:rPr>
      </w:pPr>
      <w:r w:rsidRPr="00B260C1">
        <w:rPr>
          <w:sz w:val="24"/>
          <w:szCs w:val="24"/>
        </w:rPr>
        <w:t>Gender: Female</w:t>
      </w:r>
    </w:p>
    <w:p w:rsidR="004607F2" w:rsidRPr="00B260C1" w:rsidRDefault="004607F2" w:rsidP="00F92FA0">
      <w:pPr>
        <w:pStyle w:val="Achievement"/>
        <w:rPr>
          <w:sz w:val="24"/>
          <w:szCs w:val="24"/>
        </w:rPr>
      </w:pPr>
      <w:r w:rsidRPr="00B260C1">
        <w:rPr>
          <w:sz w:val="24"/>
          <w:szCs w:val="24"/>
        </w:rPr>
        <w:t>Marital status: Single</w:t>
      </w:r>
    </w:p>
    <w:p w:rsidR="004607F2" w:rsidRPr="00B260C1" w:rsidRDefault="004607F2" w:rsidP="001314EE">
      <w:pPr>
        <w:pStyle w:val="Achievement"/>
      </w:pPr>
      <w:r w:rsidRPr="00B260C1">
        <w:rPr>
          <w:sz w:val="24"/>
          <w:szCs w:val="24"/>
        </w:rPr>
        <w:t>Date of Birth: 16</w:t>
      </w:r>
      <w:r w:rsidRPr="00B260C1">
        <w:rPr>
          <w:sz w:val="24"/>
          <w:szCs w:val="24"/>
          <w:vertAlign w:val="superscript"/>
        </w:rPr>
        <w:t>th</w:t>
      </w:r>
      <w:r w:rsidRPr="00B260C1">
        <w:rPr>
          <w:sz w:val="24"/>
          <w:szCs w:val="24"/>
        </w:rPr>
        <w:t xml:space="preserve"> October, 1989</w:t>
      </w:r>
    </w:p>
    <w:p w:rsidR="004607F2" w:rsidRPr="00B260C1" w:rsidRDefault="004607F2"/>
    <w:p w:rsidR="004607F2" w:rsidRPr="00B260C1" w:rsidRDefault="004607F2" w:rsidP="00F92FA0">
      <w:pPr>
        <w:pStyle w:val="Achievement"/>
        <w:numPr>
          <w:ilvl w:val="0"/>
          <w:numId w:val="0"/>
        </w:numPr>
      </w:pPr>
    </w:p>
    <w:p w:rsidR="004607F2" w:rsidRPr="00B260C1" w:rsidRDefault="004607F2" w:rsidP="00895380">
      <w:pPr>
        <w:pStyle w:val="SectionTitle"/>
        <w:rPr>
          <w:b/>
        </w:rPr>
      </w:pPr>
      <w:r w:rsidRPr="00B260C1">
        <w:rPr>
          <w:b/>
        </w:rPr>
        <w:t>Education</w:t>
      </w:r>
    </w:p>
    <w:p w:rsidR="004607F2" w:rsidRPr="00B260C1" w:rsidRDefault="004607F2" w:rsidP="00895380"/>
    <w:p w:rsidR="004607F2" w:rsidRPr="00B260C1" w:rsidRDefault="004607F2" w:rsidP="00AC3621">
      <w:pPr>
        <w:pStyle w:val="CompanyName"/>
        <w:rPr>
          <w:b/>
          <w:sz w:val="24"/>
          <w:szCs w:val="24"/>
        </w:rPr>
      </w:pPr>
      <w:r w:rsidRPr="00B260C1">
        <w:rPr>
          <w:b/>
          <w:sz w:val="24"/>
          <w:szCs w:val="24"/>
        </w:rPr>
        <w:t>BSc(Hons) Information Systems with Business Management</w:t>
      </w:r>
      <w:r w:rsidR="00F50BC0">
        <w:rPr>
          <w:b/>
          <w:sz w:val="24"/>
          <w:szCs w:val="24"/>
        </w:rPr>
        <w:t xml:space="preserve"> </w:t>
      </w:r>
      <w:r w:rsidR="00AB26D4" w:rsidRPr="00B260C1">
        <w:rPr>
          <w:b/>
          <w:sz w:val="24"/>
          <w:szCs w:val="24"/>
        </w:rPr>
        <w:t xml:space="preserve"> </w:t>
      </w:r>
    </w:p>
    <w:p w:rsidR="004607F2" w:rsidRPr="00B260C1" w:rsidRDefault="004607F2" w:rsidP="00754216">
      <w:pPr>
        <w:pStyle w:val="JobTitle"/>
        <w:rPr>
          <w:i w:val="0"/>
          <w:sz w:val="24"/>
          <w:szCs w:val="24"/>
          <w:lang w:val="en-GB"/>
        </w:rPr>
      </w:pPr>
      <w:r w:rsidRPr="00B260C1">
        <w:rPr>
          <w:i w:val="0"/>
          <w:sz w:val="24"/>
          <w:szCs w:val="24"/>
          <w:lang w:val="en-GB"/>
        </w:rPr>
        <w:t>Sep 2008 to Jun 2012</w:t>
      </w:r>
    </w:p>
    <w:p w:rsidR="00FE43B1" w:rsidRPr="00B260C1" w:rsidRDefault="00FE43B1" w:rsidP="00754216">
      <w:pPr>
        <w:pStyle w:val="JobTitle"/>
        <w:rPr>
          <w:sz w:val="24"/>
          <w:szCs w:val="24"/>
          <w:lang w:val="en-GB"/>
        </w:rPr>
      </w:pPr>
      <w:smartTag w:uri="urn:schemas-microsoft-com:office:smarttags" w:element="place">
        <w:smartTag w:uri="urn:schemas-microsoft-com:office:smarttags" w:element="City">
          <w:r w:rsidRPr="00B260C1">
            <w:t>University of Westminster</w:t>
          </w:r>
        </w:smartTag>
        <w:r w:rsidRPr="00B260C1">
          <w:t xml:space="preserve">, </w:t>
        </w:r>
        <w:smartTag w:uri="urn:schemas-microsoft-com:office:smarttags" w:element="country-region">
          <w:r w:rsidRPr="00B260C1">
            <w:t>United Kingdom</w:t>
          </w:r>
        </w:smartTag>
      </w:smartTag>
      <w:r w:rsidRPr="00B260C1">
        <w:rPr>
          <w:sz w:val="24"/>
          <w:szCs w:val="24"/>
          <w:lang w:val="en-GB"/>
        </w:rPr>
        <w:t xml:space="preserve"> </w:t>
      </w:r>
    </w:p>
    <w:p w:rsidR="004607F2" w:rsidRPr="00B260C1" w:rsidRDefault="00FE43B1" w:rsidP="00FE43B1">
      <w:pPr>
        <w:pStyle w:val="JobTitle"/>
        <w:rPr>
          <w:ins w:id="1" w:author="Author" w:date="2012-06-11T22:26:00Z"/>
          <w:i w:val="0"/>
          <w:iCs/>
          <w:spacing w:val="0"/>
          <w:sz w:val="24"/>
          <w:szCs w:val="24"/>
          <w:lang w:val="en-GB"/>
        </w:rPr>
      </w:pPr>
      <w:r w:rsidRPr="00B260C1">
        <w:rPr>
          <w:i w:val="0"/>
          <w:iCs/>
          <w:lang w:val="en-GB"/>
        </w:rPr>
        <w:t>(</w:t>
      </w:r>
      <w:r w:rsidR="004607F2" w:rsidRPr="00B260C1">
        <w:rPr>
          <w:i w:val="0"/>
          <w:iCs/>
          <w:lang w:val="en-GB"/>
        </w:rPr>
        <w:t xml:space="preserve">Informatics Institute of Technology, </w:t>
      </w:r>
      <w:smartTag w:uri="urn:schemas-microsoft-com:office:smarttags" w:element="City">
        <w:smartTag w:uri="urn:schemas-microsoft-com:office:smarttags" w:element="place">
          <w:r w:rsidR="004607F2" w:rsidRPr="00B260C1">
            <w:rPr>
              <w:i w:val="0"/>
              <w:iCs/>
              <w:lang w:val="en-GB"/>
            </w:rPr>
            <w:t>Colombo</w:t>
          </w:r>
        </w:smartTag>
      </w:smartTag>
      <w:r w:rsidR="004607F2" w:rsidRPr="00B260C1">
        <w:rPr>
          <w:i w:val="0"/>
          <w:iCs/>
        </w:rPr>
        <w:t>)</w:t>
      </w:r>
    </w:p>
    <w:p w:rsidR="007A15E2" w:rsidRPr="00B260C1" w:rsidRDefault="007A15E2" w:rsidP="00640DAB">
      <w:pPr>
        <w:pStyle w:val="Achievement"/>
        <w:numPr>
          <w:ilvl w:val="0"/>
          <w:numId w:val="0"/>
        </w:numPr>
        <w:ind w:left="240" w:hanging="240"/>
        <w:rPr>
          <w:sz w:val="24"/>
          <w:szCs w:val="24"/>
        </w:rPr>
      </w:pPr>
    </w:p>
    <w:p w:rsidR="004607F2" w:rsidRPr="00B260C1" w:rsidRDefault="004607F2" w:rsidP="00640DAB">
      <w:pPr>
        <w:pStyle w:val="Achievement"/>
        <w:numPr>
          <w:ilvl w:val="0"/>
          <w:numId w:val="0"/>
          <w:ins w:id="2" w:author="Author" w:date="2012-06-11T22:26:00Z"/>
        </w:numPr>
        <w:ind w:left="240" w:hanging="240"/>
        <w:rPr>
          <w:sz w:val="24"/>
          <w:szCs w:val="24"/>
        </w:rPr>
      </w:pPr>
      <w:r w:rsidRPr="00B260C1">
        <w:rPr>
          <w:sz w:val="24"/>
          <w:szCs w:val="24"/>
        </w:rPr>
        <w:t>This degree has equipped me with knowledge not only on the technical aspects of business management such as Business Strategy, Organizational Behaviour, Theory and Practice of Business, but also communication and people management skills through the subjects - Interpersonal Skills for Business, Personality Management &amp; Leadership Skills and Business Organization &amp; Communication.</w:t>
      </w:r>
    </w:p>
    <w:p w:rsidR="004607F2" w:rsidRPr="00B260C1" w:rsidRDefault="004607F2" w:rsidP="00640DAB">
      <w:pPr>
        <w:pStyle w:val="Achievement"/>
        <w:numPr>
          <w:ilvl w:val="0"/>
          <w:numId w:val="0"/>
        </w:numPr>
        <w:ind w:left="240" w:hanging="240"/>
        <w:rPr>
          <w:sz w:val="24"/>
          <w:szCs w:val="24"/>
        </w:rPr>
      </w:pPr>
    </w:p>
    <w:p w:rsidR="00276771" w:rsidRPr="007A17D5" w:rsidRDefault="004607F2" w:rsidP="007A17D5">
      <w:pPr>
        <w:pStyle w:val="Achievement"/>
        <w:numPr>
          <w:ilvl w:val="0"/>
          <w:numId w:val="0"/>
        </w:numPr>
        <w:ind w:left="240"/>
        <w:rPr>
          <w:sz w:val="24"/>
          <w:szCs w:val="24"/>
        </w:rPr>
      </w:pPr>
      <w:r w:rsidRPr="00B260C1">
        <w:rPr>
          <w:sz w:val="24"/>
          <w:szCs w:val="24"/>
        </w:rPr>
        <w:t>Research &amp; analysis, presentation &amp; persuasions, numerical, organisational and business acumen are the key skills gained during undergraduate studies.</w:t>
      </w:r>
    </w:p>
    <w:p w:rsidR="00276771" w:rsidRDefault="00276771" w:rsidP="00345FB6">
      <w:pPr>
        <w:pStyle w:val="Achievement"/>
        <w:numPr>
          <w:ilvl w:val="0"/>
          <w:numId w:val="0"/>
        </w:numPr>
        <w:ind w:left="240" w:hanging="240"/>
        <w:rPr>
          <w:b/>
          <w:sz w:val="24"/>
          <w:szCs w:val="24"/>
        </w:rPr>
      </w:pPr>
    </w:p>
    <w:p w:rsidR="007A17D5" w:rsidRDefault="007A17D5" w:rsidP="00345FB6">
      <w:pPr>
        <w:pStyle w:val="Achievement"/>
        <w:numPr>
          <w:ilvl w:val="0"/>
          <w:numId w:val="0"/>
        </w:numPr>
        <w:ind w:left="240" w:hanging="240"/>
        <w:rPr>
          <w:b/>
          <w:sz w:val="24"/>
          <w:szCs w:val="24"/>
        </w:rPr>
      </w:pPr>
    </w:p>
    <w:p w:rsidR="004607F2" w:rsidRPr="00B260C1" w:rsidRDefault="004607F2" w:rsidP="00345FB6">
      <w:pPr>
        <w:pStyle w:val="Achievement"/>
        <w:numPr>
          <w:ilvl w:val="0"/>
          <w:numId w:val="0"/>
        </w:numPr>
        <w:ind w:left="240" w:hanging="240"/>
        <w:rPr>
          <w:b/>
          <w:sz w:val="24"/>
          <w:szCs w:val="24"/>
        </w:rPr>
      </w:pPr>
      <w:r w:rsidRPr="00B260C1">
        <w:rPr>
          <w:b/>
          <w:sz w:val="24"/>
          <w:szCs w:val="24"/>
        </w:rPr>
        <w:t>General Certificate of Education (Advanced Level)</w:t>
      </w:r>
    </w:p>
    <w:p w:rsidR="004607F2" w:rsidRPr="00B260C1" w:rsidRDefault="004607F2" w:rsidP="00345FB6">
      <w:pPr>
        <w:pStyle w:val="Achievement"/>
        <w:numPr>
          <w:ilvl w:val="0"/>
          <w:numId w:val="0"/>
        </w:numPr>
        <w:ind w:left="240" w:hanging="240"/>
        <w:rPr>
          <w:sz w:val="24"/>
          <w:szCs w:val="24"/>
        </w:rPr>
      </w:pPr>
      <w:r w:rsidRPr="00B260C1">
        <w:rPr>
          <w:i/>
          <w:sz w:val="24"/>
          <w:szCs w:val="24"/>
        </w:rPr>
        <w:t xml:space="preserve">Agamathi Balika Vidyalaya, Panadura  </w:t>
      </w:r>
      <w:r w:rsidRPr="00B260C1">
        <w:rPr>
          <w:sz w:val="24"/>
          <w:szCs w:val="24"/>
        </w:rPr>
        <w:t>(2008)</w:t>
      </w:r>
    </w:p>
    <w:p w:rsidR="004607F2" w:rsidRPr="00B260C1" w:rsidRDefault="004607F2" w:rsidP="00345FB6">
      <w:pPr>
        <w:pStyle w:val="Achievement"/>
        <w:numPr>
          <w:ilvl w:val="0"/>
          <w:numId w:val="0"/>
        </w:numPr>
        <w:ind w:left="240" w:hanging="240"/>
        <w:rPr>
          <w:i/>
          <w:sz w:val="24"/>
          <w:szCs w:val="24"/>
        </w:rPr>
      </w:pPr>
    </w:p>
    <w:p w:rsidR="004607F2" w:rsidRPr="00B260C1" w:rsidRDefault="004607F2" w:rsidP="00345FB6">
      <w:pPr>
        <w:pStyle w:val="Achievement"/>
        <w:numPr>
          <w:ilvl w:val="0"/>
          <w:numId w:val="42"/>
        </w:numPr>
        <w:rPr>
          <w:sz w:val="24"/>
          <w:szCs w:val="24"/>
        </w:rPr>
      </w:pPr>
      <w:r w:rsidRPr="00B260C1">
        <w:rPr>
          <w:sz w:val="24"/>
          <w:szCs w:val="24"/>
        </w:rPr>
        <w:t>Logic and Scientific Method – Grade B</w:t>
      </w:r>
    </w:p>
    <w:p w:rsidR="004607F2" w:rsidRPr="00B260C1" w:rsidRDefault="004607F2" w:rsidP="00345FB6">
      <w:pPr>
        <w:pStyle w:val="Achievement"/>
        <w:numPr>
          <w:ilvl w:val="0"/>
          <w:numId w:val="42"/>
        </w:numPr>
        <w:rPr>
          <w:sz w:val="24"/>
          <w:szCs w:val="24"/>
        </w:rPr>
      </w:pPr>
      <w:r w:rsidRPr="00B260C1">
        <w:rPr>
          <w:sz w:val="24"/>
          <w:szCs w:val="24"/>
        </w:rPr>
        <w:t>Sinhala Language – Grade C</w:t>
      </w:r>
    </w:p>
    <w:p w:rsidR="004607F2" w:rsidRDefault="00B7756A" w:rsidP="004506C5">
      <w:pPr>
        <w:pStyle w:val="Achievement"/>
        <w:numPr>
          <w:ilvl w:val="0"/>
          <w:numId w:val="42"/>
        </w:numPr>
        <w:rPr>
          <w:sz w:val="24"/>
          <w:szCs w:val="24"/>
        </w:rPr>
      </w:pPr>
      <w:r>
        <w:rPr>
          <w:sz w:val="24"/>
          <w:szCs w:val="24"/>
        </w:rPr>
        <w:t>Economics</w:t>
      </w:r>
      <w:r w:rsidR="004607F2" w:rsidRPr="00B260C1">
        <w:rPr>
          <w:sz w:val="24"/>
          <w:szCs w:val="24"/>
        </w:rPr>
        <w:t xml:space="preserve"> – Grade S</w:t>
      </w:r>
    </w:p>
    <w:p w:rsidR="00C35E31" w:rsidRPr="008A102D" w:rsidRDefault="00C35E31" w:rsidP="004506C5">
      <w:pPr>
        <w:pStyle w:val="Achievement"/>
        <w:numPr>
          <w:ilvl w:val="0"/>
          <w:numId w:val="42"/>
        </w:numPr>
        <w:rPr>
          <w:sz w:val="24"/>
          <w:szCs w:val="24"/>
        </w:rPr>
      </w:pPr>
      <w:r>
        <w:rPr>
          <w:sz w:val="24"/>
          <w:szCs w:val="24"/>
        </w:rPr>
        <w:t>General English – Grade S</w:t>
      </w:r>
    </w:p>
    <w:p w:rsidR="004607F2" w:rsidRPr="00B260C1" w:rsidRDefault="004607F2" w:rsidP="004506C5">
      <w:pPr>
        <w:pStyle w:val="Achievement"/>
        <w:numPr>
          <w:ilvl w:val="0"/>
          <w:numId w:val="0"/>
        </w:numPr>
        <w:rPr>
          <w:b/>
          <w:sz w:val="24"/>
          <w:szCs w:val="24"/>
        </w:rPr>
      </w:pPr>
    </w:p>
    <w:p w:rsidR="004607F2" w:rsidRPr="00B260C1" w:rsidRDefault="004607F2" w:rsidP="004506C5">
      <w:pPr>
        <w:pStyle w:val="Achievement"/>
        <w:numPr>
          <w:ilvl w:val="0"/>
          <w:numId w:val="0"/>
        </w:numPr>
        <w:rPr>
          <w:b/>
          <w:sz w:val="24"/>
          <w:szCs w:val="24"/>
        </w:rPr>
      </w:pPr>
      <w:r w:rsidRPr="00B260C1">
        <w:rPr>
          <w:b/>
          <w:sz w:val="24"/>
          <w:szCs w:val="24"/>
        </w:rPr>
        <w:t>General Certificate of Education (Ordinary Level)</w:t>
      </w:r>
    </w:p>
    <w:p w:rsidR="004607F2" w:rsidRPr="00B260C1" w:rsidRDefault="004607F2" w:rsidP="0066556A">
      <w:pPr>
        <w:pStyle w:val="Achievement"/>
        <w:numPr>
          <w:ilvl w:val="0"/>
          <w:numId w:val="0"/>
        </w:numPr>
        <w:ind w:left="240" w:hanging="240"/>
        <w:rPr>
          <w:i/>
          <w:sz w:val="24"/>
          <w:szCs w:val="24"/>
        </w:rPr>
      </w:pPr>
      <w:r w:rsidRPr="00B260C1">
        <w:rPr>
          <w:i/>
          <w:sz w:val="24"/>
          <w:szCs w:val="24"/>
        </w:rPr>
        <w:t xml:space="preserve">Agamathi Balika Vidyalaya, Panadura  </w:t>
      </w:r>
      <w:r w:rsidRPr="00B260C1">
        <w:rPr>
          <w:sz w:val="24"/>
          <w:szCs w:val="24"/>
        </w:rPr>
        <w:t>(2005)</w:t>
      </w:r>
    </w:p>
    <w:p w:rsidR="004607F2" w:rsidRPr="00B260C1" w:rsidRDefault="004607F2" w:rsidP="0066556A">
      <w:pPr>
        <w:pStyle w:val="Achievement"/>
        <w:numPr>
          <w:ilvl w:val="0"/>
          <w:numId w:val="0"/>
        </w:numPr>
        <w:ind w:left="240" w:hanging="240"/>
        <w:rPr>
          <w:i/>
          <w:sz w:val="24"/>
          <w:szCs w:val="24"/>
        </w:rPr>
      </w:pPr>
    </w:p>
    <w:p w:rsidR="004607F2" w:rsidRPr="00B260C1" w:rsidRDefault="004607F2" w:rsidP="0066556A">
      <w:pPr>
        <w:pStyle w:val="Achievement"/>
        <w:numPr>
          <w:ilvl w:val="0"/>
          <w:numId w:val="44"/>
        </w:numPr>
        <w:rPr>
          <w:sz w:val="24"/>
          <w:szCs w:val="24"/>
        </w:rPr>
      </w:pPr>
      <w:r w:rsidRPr="00B260C1">
        <w:rPr>
          <w:sz w:val="24"/>
          <w:szCs w:val="24"/>
        </w:rPr>
        <w:t>Mathematics – Grade A</w:t>
      </w:r>
    </w:p>
    <w:p w:rsidR="004607F2" w:rsidRPr="00B260C1" w:rsidRDefault="004607F2" w:rsidP="0066556A">
      <w:pPr>
        <w:pStyle w:val="Achievement"/>
        <w:numPr>
          <w:ilvl w:val="0"/>
          <w:numId w:val="44"/>
        </w:numPr>
        <w:rPr>
          <w:sz w:val="24"/>
          <w:szCs w:val="24"/>
        </w:rPr>
      </w:pPr>
      <w:r w:rsidRPr="00B260C1">
        <w:rPr>
          <w:sz w:val="24"/>
          <w:szCs w:val="24"/>
        </w:rPr>
        <w:t>English –  Grade B</w:t>
      </w:r>
    </w:p>
    <w:p w:rsidR="004607F2" w:rsidRPr="00B260C1" w:rsidRDefault="004607F2" w:rsidP="0066556A">
      <w:pPr>
        <w:pStyle w:val="Achievement"/>
        <w:numPr>
          <w:ilvl w:val="0"/>
          <w:numId w:val="44"/>
        </w:numPr>
        <w:rPr>
          <w:sz w:val="24"/>
          <w:szCs w:val="24"/>
        </w:rPr>
      </w:pPr>
      <w:r w:rsidRPr="00B260C1">
        <w:rPr>
          <w:sz w:val="24"/>
          <w:szCs w:val="24"/>
        </w:rPr>
        <w:t>Sinhala – Grade B</w:t>
      </w:r>
    </w:p>
    <w:p w:rsidR="004607F2" w:rsidRPr="00B260C1" w:rsidRDefault="004607F2" w:rsidP="0066556A">
      <w:pPr>
        <w:pStyle w:val="Achievement"/>
        <w:numPr>
          <w:ilvl w:val="0"/>
          <w:numId w:val="44"/>
        </w:numPr>
        <w:rPr>
          <w:sz w:val="24"/>
          <w:szCs w:val="24"/>
        </w:rPr>
      </w:pPr>
      <w:r w:rsidRPr="00B260C1">
        <w:rPr>
          <w:sz w:val="24"/>
          <w:szCs w:val="24"/>
        </w:rPr>
        <w:t>Religion – Grade B</w:t>
      </w:r>
    </w:p>
    <w:p w:rsidR="004607F2" w:rsidRPr="00B260C1" w:rsidRDefault="004607F2" w:rsidP="0066556A">
      <w:pPr>
        <w:pStyle w:val="Achievement"/>
        <w:numPr>
          <w:ilvl w:val="0"/>
          <w:numId w:val="44"/>
        </w:numPr>
        <w:rPr>
          <w:sz w:val="24"/>
          <w:szCs w:val="24"/>
        </w:rPr>
      </w:pPr>
      <w:r w:rsidRPr="00B260C1">
        <w:rPr>
          <w:sz w:val="24"/>
          <w:szCs w:val="24"/>
        </w:rPr>
        <w:t>Social Studies – Grade B</w:t>
      </w:r>
    </w:p>
    <w:p w:rsidR="004607F2" w:rsidRPr="00B260C1" w:rsidRDefault="004607F2" w:rsidP="0066556A">
      <w:pPr>
        <w:pStyle w:val="Achievement"/>
        <w:numPr>
          <w:ilvl w:val="0"/>
          <w:numId w:val="44"/>
        </w:numPr>
        <w:rPr>
          <w:sz w:val="24"/>
          <w:szCs w:val="24"/>
        </w:rPr>
      </w:pPr>
      <w:r w:rsidRPr="00B260C1">
        <w:rPr>
          <w:sz w:val="24"/>
          <w:szCs w:val="24"/>
        </w:rPr>
        <w:t>Commerce – Grade C</w:t>
      </w:r>
    </w:p>
    <w:p w:rsidR="004607F2" w:rsidRPr="00B260C1" w:rsidRDefault="004607F2" w:rsidP="0066556A">
      <w:pPr>
        <w:pStyle w:val="Achievement"/>
        <w:numPr>
          <w:ilvl w:val="0"/>
          <w:numId w:val="44"/>
        </w:numPr>
        <w:rPr>
          <w:sz w:val="24"/>
          <w:szCs w:val="24"/>
        </w:rPr>
      </w:pPr>
      <w:r w:rsidRPr="00B260C1">
        <w:rPr>
          <w:sz w:val="24"/>
          <w:szCs w:val="24"/>
        </w:rPr>
        <w:t>Science – Grade S</w:t>
      </w:r>
    </w:p>
    <w:p w:rsidR="004607F2" w:rsidRPr="00B260C1" w:rsidRDefault="004607F2" w:rsidP="0066556A">
      <w:pPr>
        <w:pStyle w:val="Achievement"/>
        <w:numPr>
          <w:ilvl w:val="0"/>
          <w:numId w:val="44"/>
        </w:numPr>
        <w:rPr>
          <w:sz w:val="24"/>
          <w:szCs w:val="24"/>
        </w:rPr>
      </w:pPr>
      <w:r w:rsidRPr="00B260C1">
        <w:rPr>
          <w:sz w:val="24"/>
          <w:szCs w:val="24"/>
        </w:rPr>
        <w:t xml:space="preserve">Aesthetic Studies –  Grade C </w:t>
      </w:r>
    </w:p>
    <w:p w:rsidR="004607F2" w:rsidRPr="00B260C1" w:rsidRDefault="004607F2" w:rsidP="00D21A2B">
      <w:pPr>
        <w:pStyle w:val="Achievement"/>
        <w:numPr>
          <w:ilvl w:val="0"/>
          <w:numId w:val="0"/>
        </w:numPr>
        <w:ind w:left="240"/>
      </w:pPr>
    </w:p>
    <w:p w:rsidR="004607F2" w:rsidRPr="00B260C1" w:rsidRDefault="004607F2" w:rsidP="00C63355">
      <w:pPr>
        <w:pStyle w:val="SectionTitle"/>
        <w:rPr>
          <w:b/>
        </w:rPr>
      </w:pPr>
      <w:r w:rsidRPr="00B260C1">
        <w:rPr>
          <w:b/>
        </w:rPr>
        <w:t xml:space="preserve">WORK EXPERIENCE </w:t>
      </w:r>
    </w:p>
    <w:p w:rsidR="004607F2" w:rsidRPr="00B260C1" w:rsidRDefault="004607F2" w:rsidP="00462C27">
      <w:pPr>
        <w:pStyle w:val="Achievement"/>
        <w:numPr>
          <w:ilvl w:val="0"/>
          <w:numId w:val="0"/>
        </w:numPr>
        <w:ind w:left="720"/>
        <w:rPr>
          <w:sz w:val="24"/>
          <w:szCs w:val="24"/>
        </w:rPr>
      </w:pPr>
    </w:p>
    <w:p w:rsidR="002A5B38" w:rsidRDefault="002A5B38" w:rsidP="00EE109F">
      <w:pPr>
        <w:pStyle w:val="Achievement"/>
        <w:numPr>
          <w:ilvl w:val="0"/>
          <w:numId w:val="0"/>
        </w:numPr>
        <w:ind w:left="720"/>
        <w:rPr>
          <w:b/>
          <w:bCs/>
          <w:sz w:val="24"/>
          <w:szCs w:val="24"/>
        </w:rPr>
      </w:pPr>
      <w:r>
        <w:rPr>
          <w:b/>
          <w:bCs/>
          <w:sz w:val="24"/>
          <w:szCs w:val="24"/>
        </w:rPr>
        <w:t>Call Center Associate – Sampath Bank PLC</w:t>
      </w:r>
    </w:p>
    <w:p w:rsidR="002A5B38" w:rsidRPr="002A5B38" w:rsidRDefault="002A5B38" w:rsidP="00EE109F">
      <w:pPr>
        <w:pStyle w:val="Achievement"/>
        <w:numPr>
          <w:ilvl w:val="0"/>
          <w:numId w:val="0"/>
        </w:numPr>
        <w:ind w:left="720"/>
        <w:rPr>
          <w:bCs/>
          <w:sz w:val="24"/>
          <w:szCs w:val="24"/>
        </w:rPr>
      </w:pPr>
      <w:r w:rsidRPr="002A5B38">
        <w:rPr>
          <w:bCs/>
          <w:sz w:val="24"/>
          <w:szCs w:val="24"/>
        </w:rPr>
        <w:t xml:space="preserve">March 2015 – To date </w:t>
      </w:r>
    </w:p>
    <w:p w:rsidR="002A5B38" w:rsidRDefault="002A5B38" w:rsidP="00EE109F">
      <w:pPr>
        <w:pStyle w:val="Achievement"/>
        <w:numPr>
          <w:ilvl w:val="0"/>
          <w:numId w:val="0"/>
        </w:numPr>
        <w:ind w:left="720"/>
        <w:rPr>
          <w:bCs/>
          <w:sz w:val="24"/>
          <w:szCs w:val="24"/>
        </w:rPr>
      </w:pPr>
    </w:p>
    <w:p w:rsidR="002A5B38" w:rsidRPr="002A5B38" w:rsidRDefault="00202ED4" w:rsidP="0026665F">
      <w:pPr>
        <w:pStyle w:val="Achievement"/>
        <w:numPr>
          <w:ilvl w:val="0"/>
          <w:numId w:val="0"/>
        </w:numPr>
        <w:ind w:left="720"/>
        <w:rPr>
          <w:bCs/>
          <w:sz w:val="24"/>
          <w:szCs w:val="24"/>
        </w:rPr>
      </w:pPr>
      <w:r>
        <w:rPr>
          <w:bCs/>
          <w:sz w:val="24"/>
          <w:szCs w:val="24"/>
        </w:rPr>
        <w:t>Liaise and communicate with Sampath Bank Customers in providing necessary information. Guide and advise customers on various available products to suit their needs.</w:t>
      </w:r>
    </w:p>
    <w:p w:rsidR="002A5B38" w:rsidRDefault="002A5B38" w:rsidP="00EE109F">
      <w:pPr>
        <w:pStyle w:val="Achievement"/>
        <w:numPr>
          <w:ilvl w:val="0"/>
          <w:numId w:val="0"/>
        </w:numPr>
        <w:ind w:left="720"/>
        <w:rPr>
          <w:b/>
          <w:bCs/>
          <w:sz w:val="24"/>
          <w:szCs w:val="24"/>
        </w:rPr>
      </w:pPr>
    </w:p>
    <w:p w:rsidR="00EE109F" w:rsidRPr="00E43B47" w:rsidRDefault="00EE109F" w:rsidP="00EE109F">
      <w:pPr>
        <w:pStyle w:val="Achievement"/>
        <w:numPr>
          <w:ilvl w:val="0"/>
          <w:numId w:val="0"/>
        </w:numPr>
        <w:ind w:left="720"/>
        <w:rPr>
          <w:b/>
          <w:bCs/>
          <w:sz w:val="24"/>
          <w:szCs w:val="24"/>
        </w:rPr>
      </w:pPr>
      <w:r w:rsidRPr="00E43B47">
        <w:rPr>
          <w:b/>
          <w:bCs/>
          <w:sz w:val="24"/>
          <w:szCs w:val="24"/>
        </w:rPr>
        <w:t>Computer Trainee – National Youth Award Authority</w:t>
      </w:r>
    </w:p>
    <w:p w:rsidR="00B86003" w:rsidRPr="00E43B47" w:rsidRDefault="00B86003" w:rsidP="00EE109F">
      <w:pPr>
        <w:pStyle w:val="Achievement"/>
        <w:numPr>
          <w:ilvl w:val="0"/>
          <w:numId w:val="0"/>
        </w:numPr>
        <w:ind w:left="720"/>
        <w:rPr>
          <w:b/>
          <w:bCs/>
          <w:sz w:val="24"/>
          <w:szCs w:val="24"/>
        </w:rPr>
      </w:pPr>
      <w:r w:rsidRPr="00E43B47">
        <w:rPr>
          <w:b/>
          <w:bCs/>
          <w:sz w:val="24"/>
          <w:szCs w:val="24"/>
        </w:rPr>
        <w:t>National Youth Services Council (NYSC)</w:t>
      </w:r>
    </w:p>
    <w:p w:rsidR="00EE109F" w:rsidRPr="00E43B47" w:rsidRDefault="00EE109F" w:rsidP="00EE109F">
      <w:pPr>
        <w:pStyle w:val="Achievement"/>
        <w:numPr>
          <w:ilvl w:val="0"/>
          <w:numId w:val="0"/>
        </w:numPr>
        <w:ind w:left="720"/>
        <w:rPr>
          <w:sz w:val="24"/>
          <w:szCs w:val="24"/>
        </w:rPr>
      </w:pPr>
      <w:r w:rsidRPr="00E43B47">
        <w:rPr>
          <w:sz w:val="24"/>
          <w:szCs w:val="24"/>
        </w:rPr>
        <w:t xml:space="preserve">Feb </w:t>
      </w:r>
      <w:r w:rsidR="004D1888" w:rsidRPr="00E43B47">
        <w:rPr>
          <w:sz w:val="24"/>
          <w:szCs w:val="24"/>
        </w:rPr>
        <w:t xml:space="preserve">2014 – </w:t>
      </w:r>
      <w:r w:rsidR="0077393A">
        <w:rPr>
          <w:sz w:val="24"/>
          <w:szCs w:val="24"/>
        </w:rPr>
        <w:t>Feb 2015</w:t>
      </w:r>
    </w:p>
    <w:p w:rsidR="00EE109F" w:rsidRPr="00E43B47" w:rsidRDefault="00EE109F" w:rsidP="00EE109F">
      <w:pPr>
        <w:pStyle w:val="Achievement"/>
        <w:numPr>
          <w:ilvl w:val="0"/>
          <w:numId w:val="0"/>
        </w:numPr>
        <w:ind w:left="720"/>
        <w:rPr>
          <w:sz w:val="24"/>
          <w:szCs w:val="24"/>
        </w:rPr>
      </w:pPr>
    </w:p>
    <w:p w:rsidR="00626437" w:rsidRDefault="00626437" w:rsidP="00EE109F">
      <w:pPr>
        <w:pStyle w:val="Achievement"/>
        <w:numPr>
          <w:ilvl w:val="0"/>
          <w:numId w:val="0"/>
        </w:numPr>
        <w:ind w:left="720"/>
        <w:rPr>
          <w:sz w:val="24"/>
          <w:szCs w:val="24"/>
        </w:rPr>
      </w:pPr>
      <w:r>
        <w:rPr>
          <w:sz w:val="24"/>
          <w:szCs w:val="24"/>
        </w:rPr>
        <w:t>Communicate with applicants of The Duke of Edinburgh’s International Award program</w:t>
      </w:r>
      <w:r w:rsidR="008978D5">
        <w:rPr>
          <w:sz w:val="24"/>
          <w:szCs w:val="24"/>
        </w:rPr>
        <w:t>me</w:t>
      </w:r>
      <w:r w:rsidR="00202ED4">
        <w:rPr>
          <w:sz w:val="24"/>
          <w:szCs w:val="24"/>
        </w:rPr>
        <w:t xml:space="preserve">. </w:t>
      </w:r>
      <w:r>
        <w:rPr>
          <w:sz w:val="24"/>
          <w:szCs w:val="24"/>
        </w:rPr>
        <w:t xml:space="preserve"> </w:t>
      </w:r>
      <w:r w:rsidR="00202ED4">
        <w:rPr>
          <w:sz w:val="24"/>
          <w:szCs w:val="24"/>
        </w:rPr>
        <w:t>I</w:t>
      </w:r>
      <w:r>
        <w:rPr>
          <w:sz w:val="24"/>
          <w:szCs w:val="24"/>
        </w:rPr>
        <w:t>ntroduce the award program</w:t>
      </w:r>
      <w:r w:rsidR="008978D5">
        <w:rPr>
          <w:sz w:val="24"/>
          <w:szCs w:val="24"/>
        </w:rPr>
        <w:t>me</w:t>
      </w:r>
      <w:r>
        <w:rPr>
          <w:sz w:val="24"/>
          <w:szCs w:val="24"/>
        </w:rPr>
        <w:t xml:space="preserve"> to new </w:t>
      </w:r>
      <w:r w:rsidR="00202ED4">
        <w:rPr>
          <w:sz w:val="24"/>
          <w:szCs w:val="24"/>
        </w:rPr>
        <w:t>students. Advise and assist students who are pursuing the Duke of</w:t>
      </w:r>
      <w:r w:rsidR="008978D5">
        <w:rPr>
          <w:sz w:val="24"/>
          <w:szCs w:val="24"/>
        </w:rPr>
        <w:t xml:space="preserve"> Edinburgh’s International Award in Sri Lanka. Monitor correspondence, database management and liaise with local applicants.</w:t>
      </w:r>
    </w:p>
    <w:p w:rsidR="00EE109F" w:rsidRDefault="00EE109F" w:rsidP="00462C27">
      <w:pPr>
        <w:pStyle w:val="Achievement"/>
        <w:numPr>
          <w:ilvl w:val="0"/>
          <w:numId w:val="0"/>
        </w:numPr>
        <w:ind w:left="720"/>
        <w:rPr>
          <w:b/>
          <w:bCs/>
          <w:sz w:val="24"/>
          <w:szCs w:val="24"/>
        </w:rPr>
      </w:pPr>
    </w:p>
    <w:p w:rsidR="00EE109F" w:rsidRDefault="00EE109F" w:rsidP="00462C27">
      <w:pPr>
        <w:pStyle w:val="Achievement"/>
        <w:numPr>
          <w:ilvl w:val="0"/>
          <w:numId w:val="0"/>
        </w:numPr>
        <w:ind w:left="720"/>
        <w:rPr>
          <w:b/>
          <w:bCs/>
          <w:sz w:val="24"/>
          <w:szCs w:val="24"/>
        </w:rPr>
      </w:pPr>
    </w:p>
    <w:p w:rsidR="00EF42A7" w:rsidRPr="00476D9D" w:rsidRDefault="00EF42A7" w:rsidP="00462C27">
      <w:pPr>
        <w:pStyle w:val="Achievement"/>
        <w:numPr>
          <w:ilvl w:val="0"/>
          <w:numId w:val="0"/>
        </w:numPr>
        <w:ind w:left="720"/>
        <w:rPr>
          <w:b/>
          <w:bCs/>
          <w:sz w:val="24"/>
          <w:szCs w:val="24"/>
        </w:rPr>
      </w:pPr>
      <w:r w:rsidRPr="00476D9D">
        <w:rPr>
          <w:b/>
          <w:bCs/>
          <w:sz w:val="24"/>
          <w:szCs w:val="24"/>
        </w:rPr>
        <w:t>HR Assistant - IE Power Systems (Pvt) Ltd</w:t>
      </w:r>
    </w:p>
    <w:p w:rsidR="00EF42A7" w:rsidRDefault="00EF42A7" w:rsidP="00462C27">
      <w:pPr>
        <w:pStyle w:val="Achievement"/>
        <w:numPr>
          <w:ilvl w:val="0"/>
          <w:numId w:val="0"/>
        </w:numPr>
        <w:ind w:left="720"/>
        <w:rPr>
          <w:sz w:val="24"/>
          <w:szCs w:val="24"/>
        </w:rPr>
      </w:pPr>
      <w:r>
        <w:rPr>
          <w:sz w:val="24"/>
          <w:szCs w:val="24"/>
        </w:rPr>
        <w:t xml:space="preserve">Jan 2013 – </w:t>
      </w:r>
      <w:r w:rsidR="00EE109F" w:rsidRPr="00CF50ED">
        <w:rPr>
          <w:sz w:val="24"/>
          <w:szCs w:val="24"/>
        </w:rPr>
        <w:t>Jan 2014</w:t>
      </w:r>
    </w:p>
    <w:p w:rsidR="00EF42A7" w:rsidRDefault="00EF42A7" w:rsidP="00462C27">
      <w:pPr>
        <w:pStyle w:val="Achievement"/>
        <w:numPr>
          <w:ilvl w:val="0"/>
          <w:numId w:val="0"/>
        </w:numPr>
        <w:ind w:left="720"/>
        <w:rPr>
          <w:sz w:val="24"/>
          <w:szCs w:val="24"/>
        </w:rPr>
      </w:pPr>
    </w:p>
    <w:p w:rsidR="007A17D5" w:rsidRDefault="008A05E0" w:rsidP="007A17D5">
      <w:pPr>
        <w:pStyle w:val="Achievement"/>
        <w:numPr>
          <w:ilvl w:val="0"/>
          <w:numId w:val="0"/>
        </w:numPr>
        <w:ind w:left="720"/>
        <w:rPr>
          <w:sz w:val="24"/>
          <w:szCs w:val="24"/>
        </w:rPr>
      </w:pPr>
      <w:r>
        <w:rPr>
          <w:sz w:val="24"/>
          <w:szCs w:val="24"/>
        </w:rPr>
        <w:t xml:space="preserve">Record and monitor employee attendance, prepare pay sheets and salary sheets, assist with EPF / ETF related issues, and various other HR related duties. </w:t>
      </w:r>
    </w:p>
    <w:p w:rsidR="007A17D5" w:rsidRDefault="007A17D5" w:rsidP="00462C27">
      <w:pPr>
        <w:pStyle w:val="Achievement"/>
        <w:numPr>
          <w:ilvl w:val="0"/>
          <w:numId w:val="0"/>
        </w:numPr>
        <w:ind w:left="720"/>
        <w:rPr>
          <w:sz w:val="24"/>
          <w:szCs w:val="24"/>
        </w:rPr>
      </w:pPr>
    </w:p>
    <w:p w:rsidR="00626437" w:rsidRDefault="00626437" w:rsidP="00462C27">
      <w:pPr>
        <w:pStyle w:val="Achievement"/>
        <w:numPr>
          <w:ilvl w:val="0"/>
          <w:numId w:val="0"/>
        </w:numPr>
        <w:ind w:left="720"/>
        <w:rPr>
          <w:sz w:val="24"/>
          <w:szCs w:val="24"/>
        </w:rPr>
      </w:pPr>
    </w:p>
    <w:p w:rsidR="004607F2" w:rsidRPr="00476D9D" w:rsidRDefault="004607F2" w:rsidP="00462C27">
      <w:pPr>
        <w:pStyle w:val="Achievement"/>
        <w:numPr>
          <w:ilvl w:val="0"/>
          <w:numId w:val="0"/>
        </w:numPr>
        <w:ind w:left="720"/>
        <w:rPr>
          <w:b/>
          <w:bCs/>
          <w:sz w:val="24"/>
          <w:szCs w:val="24"/>
        </w:rPr>
      </w:pPr>
      <w:r w:rsidRPr="00476D9D">
        <w:rPr>
          <w:b/>
          <w:bCs/>
          <w:sz w:val="24"/>
          <w:szCs w:val="24"/>
        </w:rPr>
        <w:t>Work placement - IE Technics (Pvt) Ltd</w:t>
      </w:r>
    </w:p>
    <w:p w:rsidR="004607F2" w:rsidRPr="00B260C1" w:rsidRDefault="004607F2" w:rsidP="00462C27">
      <w:pPr>
        <w:pStyle w:val="Achievement"/>
        <w:numPr>
          <w:ilvl w:val="0"/>
          <w:numId w:val="0"/>
        </w:numPr>
        <w:ind w:left="720"/>
        <w:rPr>
          <w:sz w:val="24"/>
          <w:szCs w:val="24"/>
        </w:rPr>
      </w:pPr>
      <w:r w:rsidRPr="00B260C1">
        <w:rPr>
          <w:sz w:val="24"/>
          <w:szCs w:val="24"/>
        </w:rPr>
        <w:t>Sep 2010 – Sep 2011</w:t>
      </w:r>
    </w:p>
    <w:p w:rsidR="004607F2" w:rsidRPr="00B260C1" w:rsidRDefault="004607F2" w:rsidP="00462C27">
      <w:pPr>
        <w:pStyle w:val="Achievement"/>
        <w:numPr>
          <w:ilvl w:val="0"/>
          <w:numId w:val="0"/>
        </w:numPr>
        <w:ind w:left="720"/>
        <w:rPr>
          <w:sz w:val="24"/>
          <w:szCs w:val="24"/>
        </w:rPr>
      </w:pPr>
    </w:p>
    <w:p w:rsidR="009A5B16" w:rsidRDefault="008D5E9B" w:rsidP="009E4711">
      <w:pPr>
        <w:pStyle w:val="Achievement"/>
        <w:numPr>
          <w:ilvl w:val="0"/>
          <w:numId w:val="0"/>
        </w:numPr>
        <w:ind w:left="720"/>
        <w:rPr>
          <w:sz w:val="24"/>
          <w:szCs w:val="24"/>
        </w:rPr>
      </w:pPr>
      <w:r>
        <w:rPr>
          <w:sz w:val="24"/>
          <w:szCs w:val="24"/>
        </w:rPr>
        <w:t xml:space="preserve">During this placement year, </w:t>
      </w:r>
      <w:r w:rsidR="009A5B16" w:rsidRPr="009A5B16">
        <w:rPr>
          <w:sz w:val="24"/>
          <w:szCs w:val="24"/>
        </w:rPr>
        <w:t xml:space="preserve">I was </w:t>
      </w:r>
      <w:r w:rsidR="0080168C">
        <w:rPr>
          <w:sz w:val="24"/>
          <w:szCs w:val="24"/>
        </w:rPr>
        <w:t xml:space="preserve">predominantly </w:t>
      </w:r>
      <w:r w:rsidR="009A5B16" w:rsidRPr="009A5B16">
        <w:rPr>
          <w:sz w:val="24"/>
          <w:szCs w:val="24"/>
        </w:rPr>
        <w:t>assigned to</w:t>
      </w:r>
      <w:r w:rsidR="009A5B16">
        <w:rPr>
          <w:sz w:val="24"/>
          <w:szCs w:val="24"/>
        </w:rPr>
        <w:t xml:space="preserve"> </w:t>
      </w:r>
      <w:r>
        <w:rPr>
          <w:sz w:val="24"/>
          <w:szCs w:val="24"/>
        </w:rPr>
        <w:t xml:space="preserve">the </w:t>
      </w:r>
      <w:r w:rsidR="009A5B16" w:rsidRPr="009A5B16">
        <w:rPr>
          <w:sz w:val="24"/>
          <w:szCs w:val="24"/>
        </w:rPr>
        <w:t>Customer Services</w:t>
      </w:r>
      <w:r w:rsidR="009A5B16">
        <w:rPr>
          <w:sz w:val="24"/>
          <w:szCs w:val="24"/>
        </w:rPr>
        <w:t xml:space="preserve"> department</w:t>
      </w:r>
      <w:r w:rsidR="0080168C">
        <w:rPr>
          <w:sz w:val="24"/>
          <w:szCs w:val="24"/>
        </w:rPr>
        <w:t xml:space="preserve"> where I was liaising with customers to ensure they are satisfied with their concerns/queries. I was also briefly involved with Production and Marketing departments.</w:t>
      </w:r>
    </w:p>
    <w:p w:rsidR="009A5B16" w:rsidRDefault="009A5B16" w:rsidP="009E4711">
      <w:pPr>
        <w:pStyle w:val="Achievement"/>
        <w:numPr>
          <w:ilvl w:val="0"/>
          <w:numId w:val="0"/>
        </w:numPr>
        <w:ind w:left="720"/>
        <w:rPr>
          <w:sz w:val="24"/>
          <w:szCs w:val="24"/>
        </w:rPr>
      </w:pPr>
    </w:p>
    <w:p w:rsidR="004607F2" w:rsidRPr="00B260C1" w:rsidRDefault="004607F2" w:rsidP="00F92FA0">
      <w:pPr>
        <w:pStyle w:val="SectionTitle"/>
        <w:rPr>
          <w:b/>
        </w:rPr>
      </w:pPr>
      <w:r w:rsidRPr="00B260C1">
        <w:rPr>
          <w:b/>
        </w:rPr>
        <w:t>PRIZES</w:t>
      </w:r>
    </w:p>
    <w:p w:rsidR="004607F2" w:rsidRPr="00B260C1" w:rsidRDefault="004607F2"/>
    <w:p w:rsidR="00FB1E70" w:rsidRPr="00B260C1" w:rsidRDefault="006713E2" w:rsidP="00AA5772">
      <w:pPr>
        <w:pStyle w:val="Objective"/>
        <w:numPr>
          <w:ilvl w:val="0"/>
          <w:numId w:val="34"/>
        </w:numPr>
        <w:rPr>
          <w:sz w:val="24"/>
          <w:szCs w:val="24"/>
        </w:rPr>
      </w:pPr>
      <w:r w:rsidRPr="00B260C1">
        <w:rPr>
          <w:sz w:val="24"/>
          <w:szCs w:val="24"/>
        </w:rPr>
        <w:t xml:space="preserve">First place in group project at Cutting Edge 2010 </w:t>
      </w:r>
    </w:p>
    <w:p w:rsidR="004607F2" w:rsidRPr="00B260C1" w:rsidRDefault="004607F2" w:rsidP="00AA5772">
      <w:pPr>
        <w:pStyle w:val="Objective"/>
        <w:numPr>
          <w:ilvl w:val="0"/>
          <w:numId w:val="34"/>
        </w:numPr>
        <w:rPr>
          <w:sz w:val="24"/>
          <w:szCs w:val="24"/>
        </w:rPr>
      </w:pPr>
      <w:r w:rsidRPr="00B260C1">
        <w:rPr>
          <w:sz w:val="24"/>
          <w:szCs w:val="24"/>
        </w:rPr>
        <w:t>School prize for Logic &amp; Scientific Method in 2006</w:t>
      </w:r>
    </w:p>
    <w:p w:rsidR="004607F2" w:rsidRPr="00B260C1" w:rsidRDefault="004607F2" w:rsidP="00AA5772">
      <w:pPr>
        <w:pStyle w:val="BodyText"/>
        <w:numPr>
          <w:ilvl w:val="0"/>
          <w:numId w:val="34"/>
        </w:numPr>
        <w:rPr>
          <w:sz w:val="24"/>
          <w:szCs w:val="24"/>
        </w:rPr>
      </w:pPr>
      <w:r w:rsidRPr="00B260C1">
        <w:rPr>
          <w:sz w:val="24"/>
          <w:szCs w:val="24"/>
        </w:rPr>
        <w:t>Third place in oratorical contest at Language &amp; Literature competition in 2004</w:t>
      </w:r>
    </w:p>
    <w:p w:rsidR="004607F2" w:rsidRPr="00B260C1" w:rsidRDefault="004607F2" w:rsidP="00AA5772">
      <w:pPr>
        <w:pStyle w:val="BodyText"/>
        <w:numPr>
          <w:ilvl w:val="0"/>
          <w:numId w:val="34"/>
        </w:numPr>
        <w:rPr>
          <w:sz w:val="24"/>
          <w:szCs w:val="24"/>
        </w:rPr>
      </w:pPr>
      <w:r w:rsidRPr="00B260C1">
        <w:rPr>
          <w:sz w:val="24"/>
          <w:szCs w:val="24"/>
        </w:rPr>
        <w:t>First place in copy writing – English Day 2001</w:t>
      </w:r>
    </w:p>
    <w:p w:rsidR="004607F2" w:rsidRPr="00B260C1" w:rsidRDefault="004607F2" w:rsidP="00AA5772">
      <w:pPr>
        <w:pStyle w:val="BodyText"/>
      </w:pPr>
    </w:p>
    <w:p w:rsidR="004607F2" w:rsidRPr="00B260C1" w:rsidRDefault="004607F2" w:rsidP="00F92FA0">
      <w:pPr>
        <w:pStyle w:val="SectionTitle"/>
        <w:rPr>
          <w:b/>
        </w:rPr>
      </w:pPr>
      <w:r w:rsidRPr="00B260C1">
        <w:rPr>
          <w:b/>
        </w:rPr>
        <w:t>Extracurricular activities</w:t>
      </w:r>
    </w:p>
    <w:p w:rsidR="004607F2" w:rsidRPr="00B260C1" w:rsidRDefault="004607F2"/>
    <w:p w:rsidR="004607F2" w:rsidRPr="00B260C1" w:rsidRDefault="004607F2" w:rsidP="00CD5319">
      <w:pPr>
        <w:pStyle w:val="Objective"/>
        <w:numPr>
          <w:ilvl w:val="0"/>
          <w:numId w:val="35"/>
        </w:numPr>
        <w:rPr>
          <w:sz w:val="24"/>
          <w:szCs w:val="24"/>
        </w:rPr>
      </w:pPr>
      <w:r w:rsidRPr="00B260C1">
        <w:rPr>
          <w:sz w:val="24"/>
          <w:szCs w:val="24"/>
        </w:rPr>
        <w:t>Assistant Secretary – Sinhala Literature Society (2006/07)</w:t>
      </w:r>
    </w:p>
    <w:p w:rsidR="004607F2" w:rsidRPr="00B260C1" w:rsidRDefault="004607F2" w:rsidP="00F25968">
      <w:pPr>
        <w:pStyle w:val="BodyText"/>
        <w:numPr>
          <w:ilvl w:val="0"/>
          <w:numId w:val="35"/>
        </w:numPr>
        <w:rPr>
          <w:sz w:val="24"/>
          <w:szCs w:val="24"/>
        </w:rPr>
      </w:pPr>
      <w:r w:rsidRPr="00B260C1">
        <w:rPr>
          <w:sz w:val="24"/>
          <w:szCs w:val="24"/>
        </w:rPr>
        <w:t xml:space="preserve">Represented school at Inter-school General knowledge, Speech and </w:t>
      </w:r>
      <w:smartTag w:uri="urn:schemas-microsoft-com:office:smarttags" w:element="City">
        <w:smartTag w:uri="urn:schemas-microsoft-com:office:smarttags" w:element="place">
          <w:r w:rsidRPr="00B260C1">
            <w:rPr>
              <w:sz w:val="24"/>
              <w:szCs w:val="24"/>
            </w:rPr>
            <w:t>Reading</w:t>
          </w:r>
        </w:smartTag>
      </w:smartTag>
      <w:r w:rsidRPr="00B260C1">
        <w:rPr>
          <w:sz w:val="24"/>
          <w:szCs w:val="24"/>
        </w:rPr>
        <w:t xml:space="preserve"> competitions (2000/01/02)</w:t>
      </w:r>
    </w:p>
    <w:p w:rsidR="00051670" w:rsidRPr="00B260C1" w:rsidRDefault="004607F2" w:rsidP="00F25968">
      <w:pPr>
        <w:pStyle w:val="BodyText"/>
        <w:numPr>
          <w:ilvl w:val="0"/>
          <w:numId w:val="35"/>
        </w:numPr>
        <w:rPr>
          <w:sz w:val="24"/>
          <w:szCs w:val="24"/>
        </w:rPr>
      </w:pPr>
      <w:r w:rsidRPr="00B260C1">
        <w:rPr>
          <w:sz w:val="24"/>
          <w:szCs w:val="24"/>
        </w:rPr>
        <w:t xml:space="preserve">Announcer </w:t>
      </w:r>
      <w:r w:rsidR="00051670" w:rsidRPr="00B260C1">
        <w:rPr>
          <w:sz w:val="24"/>
          <w:szCs w:val="24"/>
        </w:rPr>
        <w:t xml:space="preserve"> at School</w:t>
      </w:r>
    </w:p>
    <w:p w:rsidR="00EE1435" w:rsidRDefault="004607F2" w:rsidP="00F25968">
      <w:pPr>
        <w:pStyle w:val="BodyText"/>
        <w:numPr>
          <w:ilvl w:val="0"/>
          <w:numId w:val="35"/>
        </w:numPr>
        <w:rPr>
          <w:sz w:val="24"/>
          <w:szCs w:val="24"/>
        </w:rPr>
      </w:pPr>
      <w:r w:rsidRPr="00B260C1">
        <w:rPr>
          <w:sz w:val="24"/>
          <w:szCs w:val="24"/>
        </w:rPr>
        <w:t>Member of Dhamma School debating team</w:t>
      </w:r>
    </w:p>
    <w:p w:rsidR="007A17D5" w:rsidRPr="007A17D5" w:rsidRDefault="007A17D5" w:rsidP="007A17D5">
      <w:pPr>
        <w:pStyle w:val="BodyText"/>
        <w:ind w:left="720"/>
        <w:rPr>
          <w:sz w:val="24"/>
          <w:szCs w:val="24"/>
        </w:rPr>
      </w:pPr>
    </w:p>
    <w:p w:rsidR="00EE1435" w:rsidRPr="00B260C1" w:rsidRDefault="00EE1435" w:rsidP="00F25968">
      <w:pPr>
        <w:pStyle w:val="BodyText"/>
        <w:rPr>
          <w:sz w:val="24"/>
          <w:szCs w:val="24"/>
        </w:rPr>
      </w:pPr>
    </w:p>
    <w:p w:rsidR="004607F2" w:rsidRPr="00B260C1" w:rsidRDefault="004607F2" w:rsidP="00561559">
      <w:pPr>
        <w:pStyle w:val="SectionTitle"/>
        <w:rPr>
          <w:b/>
        </w:rPr>
      </w:pPr>
      <w:r w:rsidRPr="00B260C1">
        <w:rPr>
          <w:b/>
        </w:rPr>
        <w:t>REFEREES</w:t>
      </w:r>
    </w:p>
    <w:p w:rsidR="004607F2" w:rsidRPr="00B260C1" w:rsidRDefault="004607F2" w:rsidP="00561559"/>
    <w:p w:rsidR="00FD5D98" w:rsidRPr="00B260C1" w:rsidRDefault="00FD5D98" w:rsidP="00017B53">
      <w:pPr>
        <w:rPr>
          <w:sz w:val="24"/>
          <w:szCs w:val="24"/>
          <w:lang w:val="fr-FR"/>
        </w:rPr>
      </w:pPr>
    </w:p>
    <w:p w:rsidR="004607F2" w:rsidRPr="00B260C1" w:rsidRDefault="003E2156" w:rsidP="00017B53">
      <w:pPr>
        <w:rPr>
          <w:sz w:val="24"/>
          <w:szCs w:val="24"/>
        </w:rPr>
      </w:pPr>
      <w:r w:rsidRPr="00B260C1">
        <w:rPr>
          <w:sz w:val="24"/>
          <w:szCs w:val="24"/>
        </w:rPr>
        <w:t xml:space="preserve">Mr. </w:t>
      </w:r>
      <w:r w:rsidR="004D4F08">
        <w:rPr>
          <w:sz w:val="24"/>
          <w:szCs w:val="24"/>
        </w:rPr>
        <w:t>R.L. Ellawala</w:t>
      </w:r>
    </w:p>
    <w:p w:rsidR="004607F2" w:rsidRDefault="004D4F08" w:rsidP="00017B53">
      <w:pPr>
        <w:rPr>
          <w:sz w:val="24"/>
          <w:szCs w:val="24"/>
        </w:rPr>
      </w:pPr>
      <w:r>
        <w:rPr>
          <w:sz w:val="24"/>
          <w:szCs w:val="24"/>
        </w:rPr>
        <w:t>National Director</w:t>
      </w:r>
    </w:p>
    <w:p w:rsidR="004D4F08" w:rsidRPr="00B260C1" w:rsidRDefault="004D4F08" w:rsidP="00017B53">
      <w:pPr>
        <w:rPr>
          <w:sz w:val="24"/>
          <w:szCs w:val="24"/>
        </w:rPr>
      </w:pPr>
      <w:r>
        <w:rPr>
          <w:sz w:val="24"/>
          <w:szCs w:val="24"/>
        </w:rPr>
        <w:t>National Youth Award Authority</w:t>
      </w:r>
    </w:p>
    <w:p w:rsidR="00B260C1" w:rsidRDefault="004D4F08" w:rsidP="00017B53">
      <w:pPr>
        <w:rPr>
          <w:sz w:val="24"/>
          <w:szCs w:val="24"/>
        </w:rPr>
      </w:pPr>
      <w:r>
        <w:rPr>
          <w:sz w:val="24"/>
          <w:szCs w:val="24"/>
        </w:rPr>
        <w:t>No. 65, Highlevel Road</w:t>
      </w:r>
    </w:p>
    <w:p w:rsidR="00E81B0C" w:rsidRPr="00B260C1" w:rsidRDefault="004D4F08" w:rsidP="00017B53">
      <w:pPr>
        <w:rPr>
          <w:sz w:val="24"/>
          <w:szCs w:val="24"/>
        </w:rPr>
      </w:pPr>
      <w:r>
        <w:rPr>
          <w:sz w:val="24"/>
          <w:szCs w:val="24"/>
        </w:rPr>
        <w:t>Maharagama</w:t>
      </w:r>
    </w:p>
    <w:p w:rsidR="004D4F08" w:rsidRPr="00B260C1" w:rsidRDefault="004607F2" w:rsidP="00017B53">
      <w:pPr>
        <w:rPr>
          <w:sz w:val="24"/>
          <w:szCs w:val="24"/>
        </w:rPr>
      </w:pPr>
      <w:r w:rsidRPr="00B260C1">
        <w:rPr>
          <w:sz w:val="24"/>
          <w:szCs w:val="24"/>
        </w:rPr>
        <w:t xml:space="preserve">Tel: </w:t>
      </w:r>
      <w:r w:rsidR="004D4F08">
        <w:rPr>
          <w:sz w:val="24"/>
          <w:szCs w:val="24"/>
        </w:rPr>
        <w:t>0718013722</w:t>
      </w:r>
    </w:p>
    <w:p w:rsidR="004D4F08" w:rsidRPr="00B260C1" w:rsidRDefault="004607F2" w:rsidP="00017B53">
      <w:pPr>
        <w:rPr>
          <w:sz w:val="24"/>
          <w:szCs w:val="24"/>
        </w:rPr>
      </w:pPr>
      <w:r w:rsidRPr="00B260C1">
        <w:rPr>
          <w:sz w:val="24"/>
          <w:szCs w:val="24"/>
        </w:rPr>
        <w:t xml:space="preserve">E-mail: </w:t>
      </w:r>
      <w:hyperlink r:id="rId6" w:history="1">
        <w:r w:rsidR="004D4F08" w:rsidRPr="00455FCA">
          <w:rPr>
            <w:rStyle w:val="Hyperlink"/>
            <w:sz w:val="24"/>
            <w:szCs w:val="24"/>
          </w:rPr>
          <w:t>rohanella@gmail.com</w:t>
        </w:r>
      </w:hyperlink>
    </w:p>
    <w:p w:rsidR="004607F2" w:rsidRPr="00B260C1" w:rsidRDefault="004607F2" w:rsidP="00AA170C">
      <w:pPr>
        <w:rPr>
          <w:sz w:val="24"/>
          <w:szCs w:val="24"/>
        </w:rPr>
      </w:pPr>
    </w:p>
    <w:p w:rsidR="004607F2" w:rsidRPr="00B260C1" w:rsidRDefault="004607F2" w:rsidP="00AA170C">
      <w:pPr>
        <w:rPr>
          <w:sz w:val="24"/>
          <w:szCs w:val="24"/>
        </w:rPr>
      </w:pPr>
      <w:r w:rsidRPr="00B260C1">
        <w:rPr>
          <w:sz w:val="24"/>
          <w:szCs w:val="24"/>
        </w:rPr>
        <w:t xml:space="preserve">      </w:t>
      </w:r>
    </w:p>
    <w:p w:rsidR="00617048" w:rsidRPr="00B260C1" w:rsidRDefault="00617048" w:rsidP="00617048">
      <w:pPr>
        <w:rPr>
          <w:sz w:val="24"/>
          <w:szCs w:val="24"/>
        </w:rPr>
      </w:pPr>
      <w:r w:rsidRPr="00B260C1">
        <w:rPr>
          <w:sz w:val="24"/>
          <w:szCs w:val="24"/>
        </w:rPr>
        <w:t>Prof. Sampath Amaratunge</w:t>
      </w:r>
    </w:p>
    <w:p w:rsidR="00617048" w:rsidRPr="00B260C1" w:rsidRDefault="002F7761" w:rsidP="00617048">
      <w:pPr>
        <w:rPr>
          <w:sz w:val="24"/>
          <w:szCs w:val="24"/>
        </w:rPr>
      </w:pPr>
      <w:r>
        <w:rPr>
          <w:sz w:val="24"/>
          <w:szCs w:val="24"/>
        </w:rPr>
        <w:t xml:space="preserve">Vice Chancellor </w:t>
      </w:r>
    </w:p>
    <w:p w:rsidR="00617048" w:rsidRPr="00B260C1" w:rsidRDefault="00617048" w:rsidP="00617048">
      <w:pPr>
        <w:rPr>
          <w:sz w:val="24"/>
          <w:szCs w:val="24"/>
        </w:rPr>
      </w:pPr>
      <w:r w:rsidRPr="00B260C1">
        <w:rPr>
          <w:sz w:val="24"/>
          <w:szCs w:val="24"/>
        </w:rPr>
        <w:t>University of Sri Jayewardenepura</w:t>
      </w:r>
    </w:p>
    <w:p w:rsidR="00617048" w:rsidRPr="00B260C1" w:rsidRDefault="00617048" w:rsidP="00617048">
      <w:pPr>
        <w:rPr>
          <w:sz w:val="24"/>
          <w:szCs w:val="24"/>
        </w:rPr>
      </w:pPr>
      <w:r w:rsidRPr="00B260C1">
        <w:rPr>
          <w:sz w:val="24"/>
          <w:szCs w:val="24"/>
        </w:rPr>
        <w:t>Gangodawila, Nugegoda.</w:t>
      </w:r>
    </w:p>
    <w:p w:rsidR="00617048" w:rsidRPr="00B260C1" w:rsidRDefault="00617048" w:rsidP="00617048">
      <w:pPr>
        <w:rPr>
          <w:sz w:val="24"/>
          <w:szCs w:val="24"/>
          <w:lang w:val="fr-FR"/>
        </w:rPr>
      </w:pPr>
      <w:r w:rsidRPr="00B260C1">
        <w:rPr>
          <w:sz w:val="24"/>
          <w:szCs w:val="24"/>
          <w:lang w:val="fr-FR"/>
        </w:rPr>
        <w:t xml:space="preserve">Tel: </w:t>
      </w:r>
      <w:r w:rsidR="00E30C5A">
        <w:rPr>
          <w:sz w:val="24"/>
          <w:szCs w:val="24"/>
          <w:lang w:val="fr-FR"/>
        </w:rPr>
        <w:t xml:space="preserve">0112803474/ </w:t>
      </w:r>
      <w:r w:rsidR="00934A19">
        <w:rPr>
          <w:sz w:val="24"/>
          <w:szCs w:val="24"/>
          <w:lang w:val="fr-FR"/>
        </w:rPr>
        <w:t xml:space="preserve">0112802350/ </w:t>
      </w:r>
      <w:r w:rsidRPr="00B260C1">
        <w:rPr>
          <w:sz w:val="24"/>
          <w:szCs w:val="24"/>
          <w:lang w:val="fr-FR"/>
        </w:rPr>
        <w:t>0714191558</w:t>
      </w:r>
    </w:p>
    <w:p w:rsidR="00617048" w:rsidRPr="00B260C1" w:rsidRDefault="00E30C5A" w:rsidP="00617048">
      <w:pPr>
        <w:rPr>
          <w:sz w:val="24"/>
          <w:szCs w:val="24"/>
          <w:lang w:val="fr-FR"/>
        </w:rPr>
      </w:pPr>
      <w:r>
        <w:rPr>
          <w:sz w:val="24"/>
          <w:szCs w:val="24"/>
          <w:lang w:val="fr-FR"/>
        </w:rPr>
        <w:t>E-mail: vc</w:t>
      </w:r>
      <w:r w:rsidR="00617048" w:rsidRPr="00B260C1">
        <w:rPr>
          <w:sz w:val="24"/>
          <w:szCs w:val="24"/>
          <w:lang w:val="fr-FR"/>
        </w:rPr>
        <w:t>@sjp.ac.lk</w:t>
      </w:r>
    </w:p>
    <w:p w:rsidR="00617048" w:rsidRPr="00B260C1" w:rsidRDefault="00617048" w:rsidP="00617048">
      <w:pPr>
        <w:rPr>
          <w:sz w:val="24"/>
          <w:szCs w:val="24"/>
          <w:lang w:val="fr-FR"/>
        </w:rPr>
      </w:pPr>
    </w:p>
    <w:p w:rsidR="004607F2" w:rsidRPr="00B260C1" w:rsidRDefault="004607F2" w:rsidP="00AA170C">
      <w:pPr>
        <w:pStyle w:val="BodyText"/>
        <w:spacing w:line="240" w:lineRule="auto"/>
        <w:rPr>
          <w:sz w:val="24"/>
          <w:szCs w:val="24"/>
        </w:rPr>
      </w:pPr>
    </w:p>
    <w:p w:rsidR="004607F2" w:rsidRPr="00B260C1" w:rsidRDefault="004607F2" w:rsidP="00AA170C">
      <w:pPr>
        <w:pStyle w:val="BodyText"/>
        <w:spacing w:line="240" w:lineRule="auto"/>
        <w:rPr>
          <w:sz w:val="24"/>
          <w:szCs w:val="24"/>
        </w:rPr>
      </w:pPr>
    </w:p>
    <w:p w:rsidR="00AA170C" w:rsidRPr="00B260C1" w:rsidRDefault="00AA170C" w:rsidP="002C4F75"/>
    <w:sectPr w:rsidR="00AA170C" w:rsidRPr="00B260C1" w:rsidSect="007A17D5">
      <w:pgSz w:w="11907" w:h="16839" w:code="9"/>
      <w:pgMar w:top="1008" w:right="1627" w:bottom="576" w:left="1642"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866D76E"/>
    <w:lvl w:ilvl="0">
      <w:numFmt w:val="decimal"/>
      <w:pStyle w:val="Achievement"/>
      <w:lvlText w:val="*"/>
      <w:lvlJc w:val="left"/>
    </w:lvl>
  </w:abstractNum>
  <w:abstractNum w:abstractNumId="1">
    <w:nsid w:val="0A9B7E78"/>
    <w:multiLevelType w:val="singleLevel"/>
    <w:tmpl w:val="23643D7C"/>
    <w:lvl w:ilvl="0">
      <w:start w:val="1"/>
      <w:numFmt w:val="none"/>
      <w:lvlText w:val=""/>
      <w:legacy w:legacy="1" w:legacySpace="0" w:legacyIndent="0"/>
      <w:lvlJc w:val="left"/>
    </w:lvl>
  </w:abstractNum>
  <w:abstractNum w:abstractNumId="2">
    <w:nsid w:val="0E480C26"/>
    <w:multiLevelType w:val="singleLevel"/>
    <w:tmpl w:val="8FAEABB4"/>
    <w:lvl w:ilvl="0">
      <w:start w:val="1"/>
      <w:numFmt w:val="none"/>
      <w:lvlText w:val=""/>
      <w:legacy w:legacy="1" w:legacySpace="0" w:legacyIndent="0"/>
      <w:lvlJc w:val="left"/>
    </w:lvl>
  </w:abstractNum>
  <w:abstractNum w:abstractNumId="3">
    <w:nsid w:val="15E22101"/>
    <w:multiLevelType w:val="hybridMultilevel"/>
    <w:tmpl w:val="15189076"/>
    <w:lvl w:ilvl="0" w:tplc="08090001">
      <w:start w:val="1"/>
      <w:numFmt w:val="bullet"/>
      <w:lvlText w:val=""/>
      <w:lvlJc w:val="left"/>
      <w:pPr>
        <w:tabs>
          <w:tab w:val="num" w:pos="639"/>
        </w:tabs>
        <w:ind w:left="639" w:hanging="360"/>
      </w:pPr>
      <w:rPr>
        <w:rFonts w:ascii="Symbol" w:hAnsi="Symbol" w:hint="default"/>
      </w:rPr>
    </w:lvl>
    <w:lvl w:ilvl="1" w:tplc="08090003" w:tentative="1">
      <w:start w:val="1"/>
      <w:numFmt w:val="bullet"/>
      <w:lvlText w:val="o"/>
      <w:lvlJc w:val="left"/>
      <w:pPr>
        <w:tabs>
          <w:tab w:val="num" w:pos="1359"/>
        </w:tabs>
        <w:ind w:left="1359" w:hanging="360"/>
      </w:pPr>
      <w:rPr>
        <w:rFonts w:ascii="Courier New" w:hAnsi="Courier New" w:cs="Courier New" w:hint="default"/>
      </w:rPr>
    </w:lvl>
    <w:lvl w:ilvl="2" w:tplc="08090005" w:tentative="1">
      <w:start w:val="1"/>
      <w:numFmt w:val="bullet"/>
      <w:lvlText w:val=""/>
      <w:lvlJc w:val="left"/>
      <w:pPr>
        <w:tabs>
          <w:tab w:val="num" w:pos="2079"/>
        </w:tabs>
        <w:ind w:left="2079" w:hanging="360"/>
      </w:pPr>
      <w:rPr>
        <w:rFonts w:ascii="Wingdings" w:hAnsi="Wingdings" w:hint="default"/>
      </w:rPr>
    </w:lvl>
    <w:lvl w:ilvl="3" w:tplc="08090001" w:tentative="1">
      <w:start w:val="1"/>
      <w:numFmt w:val="bullet"/>
      <w:lvlText w:val=""/>
      <w:lvlJc w:val="left"/>
      <w:pPr>
        <w:tabs>
          <w:tab w:val="num" w:pos="2799"/>
        </w:tabs>
        <w:ind w:left="2799" w:hanging="360"/>
      </w:pPr>
      <w:rPr>
        <w:rFonts w:ascii="Symbol" w:hAnsi="Symbol" w:hint="default"/>
      </w:rPr>
    </w:lvl>
    <w:lvl w:ilvl="4" w:tplc="08090003" w:tentative="1">
      <w:start w:val="1"/>
      <w:numFmt w:val="bullet"/>
      <w:lvlText w:val="o"/>
      <w:lvlJc w:val="left"/>
      <w:pPr>
        <w:tabs>
          <w:tab w:val="num" w:pos="3519"/>
        </w:tabs>
        <w:ind w:left="3519" w:hanging="360"/>
      </w:pPr>
      <w:rPr>
        <w:rFonts w:ascii="Courier New" w:hAnsi="Courier New" w:cs="Courier New" w:hint="default"/>
      </w:rPr>
    </w:lvl>
    <w:lvl w:ilvl="5" w:tplc="08090005" w:tentative="1">
      <w:start w:val="1"/>
      <w:numFmt w:val="bullet"/>
      <w:lvlText w:val=""/>
      <w:lvlJc w:val="left"/>
      <w:pPr>
        <w:tabs>
          <w:tab w:val="num" w:pos="4239"/>
        </w:tabs>
        <w:ind w:left="4239" w:hanging="360"/>
      </w:pPr>
      <w:rPr>
        <w:rFonts w:ascii="Wingdings" w:hAnsi="Wingdings" w:hint="default"/>
      </w:rPr>
    </w:lvl>
    <w:lvl w:ilvl="6" w:tplc="08090001" w:tentative="1">
      <w:start w:val="1"/>
      <w:numFmt w:val="bullet"/>
      <w:lvlText w:val=""/>
      <w:lvlJc w:val="left"/>
      <w:pPr>
        <w:tabs>
          <w:tab w:val="num" w:pos="4959"/>
        </w:tabs>
        <w:ind w:left="4959" w:hanging="360"/>
      </w:pPr>
      <w:rPr>
        <w:rFonts w:ascii="Symbol" w:hAnsi="Symbol" w:hint="default"/>
      </w:rPr>
    </w:lvl>
    <w:lvl w:ilvl="7" w:tplc="08090003" w:tentative="1">
      <w:start w:val="1"/>
      <w:numFmt w:val="bullet"/>
      <w:lvlText w:val="o"/>
      <w:lvlJc w:val="left"/>
      <w:pPr>
        <w:tabs>
          <w:tab w:val="num" w:pos="5679"/>
        </w:tabs>
        <w:ind w:left="5679" w:hanging="360"/>
      </w:pPr>
      <w:rPr>
        <w:rFonts w:ascii="Courier New" w:hAnsi="Courier New" w:cs="Courier New" w:hint="default"/>
      </w:rPr>
    </w:lvl>
    <w:lvl w:ilvl="8" w:tplc="08090005" w:tentative="1">
      <w:start w:val="1"/>
      <w:numFmt w:val="bullet"/>
      <w:lvlText w:val=""/>
      <w:lvlJc w:val="left"/>
      <w:pPr>
        <w:tabs>
          <w:tab w:val="num" w:pos="6399"/>
        </w:tabs>
        <w:ind w:left="6399" w:hanging="360"/>
      </w:pPr>
      <w:rPr>
        <w:rFonts w:ascii="Wingdings" w:hAnsi="Wingdings" w:hint="default"/>
      </w:rPr>
    </w:lvl>
  </w:abstractNum>
  <w:abstractNum w:abstractNumId="4">
    <w:nsid w:val="18693B82"/>
    <w:multiLevelType w:val="hybridMultilevel"/>
    <w:tmpl w:val="65087AC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99E088D"/>
    <w:multiLevelType w:val="hybridMultilevel"/>
    <w:tmpl w:val="5840EBE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nsid w:val="1B762762"/>
    <w:multiLevelType w:val="singleLevel"/>
    <w:tmpl w:val="253AA0FC"/>
    <w:lvl w:ilvl="0">
      <w:start w:val="1"/>
      <w:numFmt w:val="none"/>
      <w:lvlText w:val=""/>
      <w:legacy w:legacy="1" w:legacySpace="0" w:legacyIndent="0"/>
      <w:lvlJc w:val="left"/>
    </w:lvl>
  </w:abstractNum>
  <w:abstractNum w:abstractNumId="7">
    <w:nsid w:val="1CFD5D14"/>
    <w:multiLevelType w:val="hybridMultilevel"/>
    <w:tmpl w:val="04DEFDD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6F114A8"/>
    <w:multiLevelType w:val="hybridMultilevel"/>
    <w:tmpl w:val="5BFE8B8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E05601"/>
    <w:multiLevelType w:val="hybridMultilevel"/>
    <w:tmpl w:val="3F529CE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EDA2619"/>
    <w:multiLevelType w:val="hybridMultilevel"/>
    <w:tmpl w:val="8D44FC34"/>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13F03F0"/>
    <w:multiLevelType w:val="hybridMultilevel"/>
    <w:tmpl w:val="5E429D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1C93211"/>
    <w:multiLevelType w:val="singleLevel"/>
    <w:tmpl w:val="0409000F"/>
    <w:lvl w:ilvl="0">
      <w:start w:val="1"/>
      <w:numFmt w:val="decimal"/>
      <w:lvlText w:val="%1."/>
      <w:legacy w:legacy="1" w:legacySpace="0" w:legacyIndent="360"/>
      <w:lvlJc w:val="left"/>
      <w:pPr>
        <w:ind w:left="360" w:hanging="360"/>
      </w:pPr>
    </w:lvl>
  </w:abstractNum>
  <w:abstractNum w:abstractNumId="13">
    <w:nsid w:val="337E2E38"/>
    <w:multiLevelType w:val="hybridMultilevel"/>
    <w:tmpl w:val="AE50ABA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5CB7CF0"/>
    <w:multiLevelType w:val="hybridMultilevel"/>
    <w:tmpl w:val="96A6C5D0"/>
    <w:lvl w:ilvl="0" w:tplc="04090005">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5">
    <w:nsid w:val="35E3100B"/>
    <w:multiLevelType w:val="singleLevel"/>
    <w:tmpl w:val="306C03CA"/>
    <w:lvl w:ilvl="0">
      <w:start w:val="1"/>
      <w:numFmt w:val="none"/>
      <w:lvlText w:val=""/>
      <w:legacy w:legacy="1" w:legacySpace="0" w:legacyIndent="0"/>
      <w:lvlJc w:val="left"/>
    </w:lvl>
  </w:abstractNum>
  <w:abstractNum w:abstractNumId="16">
    <w:nsid w:val="3CB10BA8"/>
    <w:multiLevelType w:val="hybridMultilevel"/>
    <w:tmpl w:val="AF3864E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FB43022"/>
    <w:multiLevelType w:val="hybridMultilevel"/>
    <w:tmpl w:val="84E855A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19577C6"/>
    <w:multiLevelType w:val="singleLevel"/>
    <w:tmpl w:val="04090011"/>
    <w:lvl w:ilvl="0">
      <w:start w:val="1"/>
      <w:numFmt w:val="decimal"/>
      <w:lvlText w:val="%1)"/>
      <w:legacy w:legacy="1" w:legacySpace="0" w:legacyIndent="360"/>
      <w:lvlJc w:val="left"/>
      <w:pPr>
        <w:ind w:left="360" w:hanging="360"/>
      </w:pPr>
    </w:lvl>
  </w:abstractNum>
  <w:abstractNum w:abstractNumId="19">
    <w:nsid w:val="55184D38"/>
    <w:multiLevelType w:val="hybridMultilevel"/>
    <w:tmpl w:val="2182DB6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13F7E24"/>
    <w:multiLevelType w:val="singleLevel"/>
    <w:tmpl w:val="F6F000CE"/>
    <w:lvl w:ilvl="0">
      <w:start w:val="1"/>
      <w:numFmt w:val="none"/>
      <w:lvlText w:val=""/>
      <w:legacy w:legacy="1" w:legacySpace="0" w:legacyIndent="0"/>
      <w:lvlJc w:val="left"/>
    </w:lvl>
  </w:abstractNum>
  <w:abstractNum w:abstractNumId="21">
    <w:nsid w:val="66B75600"/>
    <w:multiLevelType w:val="singleLevel"/>
    <w:tmpl w:val="B7F0ED64"/>
    <w:lvl w:ilvl="0">
      <w:start w:val="1"/>
      <w:numFmt w:val="bullet"/>
      <w:lvlText w:val=""/>
      <w:lvlJc w:val="left"/>
      <w:pPr>
        <w:tabs>
          <w:tab w:val="num" w:pos="360"/>
        </w:tabs>
        <w:ind w:left="245" w:right="245" w:hanging="245"/>
      </w:pPr>
      <w:rPr>
        <w:rFonts w:ascii="Wingdings" w:hAnsi="Wingdings" w:hint="default"/>
      </w:rPr>
    </w:lvl>
  </w:abstractNum>
  <w:abstractNum w:abstractNumId="22">
    <w:nsid w:val="6B01665F"/>
    <w:multiLevelType w:val="hybridMultilevel"/>
    <w:tmpl w:val="44E2FA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6FD057A6"/>
    <w:multiLevelType w:val="hybridMultilevel"/>
    <w:tmpl w:val="AEEAF64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3">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4">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5">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6">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7">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8">
    <w:abstractNumId w:val="0"/>
    <w:lvlOverride w:ilvl="0">
      <w:lvl w:ilvl="0">
        <w:start w:val="1"/>
        <w:numFmt w:val="bullet"/>
        <w:pStyle w:val="Achievement"/>
        <w:lvlText w:val=""/>
        <w:lvlJc w:val="left"/>
        <w:pPr>
          <w:tabs>
            <w:tab w:val="num" w:pos="360"/>
          </w:tabs>
          <w:ind w:left="360" w:hanging="360"/>
        </w:pPr>
        <w:rPr>
          <w:rFonts w:ascii="Wingdings" w:hAnsi="Wingdings" w:hint="default"/>
        </w:rPr>
      </w:lvl>
    </w:lvlOverride>
  </w:num>
  <w:num w:numId="9">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0">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1">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2">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3">
    <w:abstractNumId w:val="0"/>
    <w:lvlOverride w:ilvl="0">
      <w:lvl w:ilvl="0">
        <w:start w:val="1"/>
        <w:numFmt w:val="bullet"/>
        <w:pStyle w:val="Achievement"/>
        <w:lvlText w:val=""/>
        <w:legacy w:legacy="1" w:legacySpace="0" w:legacyIndent="245"/>
        <w:lvlJc w:val="left"/>
        <w:pPr>
          <w:ind w:left="245" w:hanging="245"/>
        </w:pPr>
        <w:rPr>
          <w:rFonts w:ascii="Times" w:hAnsi="Times"/>
          <w:sz w:val="12"/>
        </w:rPr>
      </w:lvl>
    </w:lvlOverride>
  </w:num>
  <w:num w:numId="14">
    <w:abstractNumId w:val="0"/>
    <w:lvlOverride w:ilvl="0">
      <w:lvl w:ilvl="0">
        <w:start w:val="1"/>
        <w:numFmt w:val="bullet"/>
        <w:pStyle w:val="Achievement"/>
        <w:lvlText w:val="n"/>
        <w:legacy w:legacy="1" w:legacySpace="0" w:legacyIndent="259"/>
        <w:lvlJc w:val="left"/>
        <w:pPr>
          <w:ind w:left="259" w:hanging="259"/>
        </w:pPr>
        <w:rPr>
          <w:rFonts w:ascii="Tms Rmn" w:hAnsi="Tms Rmn"/>
          <w:sz w:val="16"/>
        </w:rPr>
      </w:lvl>
    </w:lvlOverride>
  </w:num>
  <w:num w:numId="15">
    <w:abstractNumId w:val="0"/>
    <w:lvlOverride w:ilvl="0">
      <w:lvl w:ilvl="0">
        <w:start w:val="1"/>
        <w:numFmt w:val="bullet"/>
        <w:pStyle w:val="Achievement"/>
        <w:lvlText w:val="n"/>
        <w:legacy w:legacy="1" w:legacySpace="0" w:legacyIndent="360"/>
        <w:lvlJc w:val="left"/>
        <w:pPr>
          <w:ind w:left="360" w:hanging="360"/>
        </w:pPr>
        <w:rPr>
          <w:rFonts w:ascii="Tms Rmn" w:hAnsi="Tms Rmn"/>
          <w:sz w:val="12"/>
        </w:rPr>
      </w:lvl>
    </w:lvlOverride>
  </w:num>
  <w:num w:numId="16">
    <w:abstractNumId w:val="0"/>
    <w:lvlOverride w:ilvl="0">
      <w:lvl w:ilvl="0">
        <w:start w:val="1"/>
        <w:numFmt w:val="bullet"/>
        <w:pStyle w:val="Achievement"/>
        <w:lvlText w:val="n"/>
        <w:legacy w:legacy="1" w:legacySpace="0" w:legacyIndent="360"/>
        <w:lvlJc w:val="left"/>
        <w:pPr>
          <w:ind w:left="720" w:hanging="360"/>
        </w:pPr>
        <w:rPr>
          <w:rFonts w:ascii="Tms Rmn" w:hAnsi="Tms Rmn"/>
          <w:sz w:val="12"/>
        </w:rPr>
      </w:lvl>
    </w:lvlOverride>
  </w:num>
  <w:num w:numId="17">
    <w:abstractNumId w:val="0"/>
    <w:lvlOverride w:ilvl="0">
      <w:lvl w:ilvl="0">
        <w:start w:val="1"/>
        <w:numFmt w:val="bullet"/>
        <w:pStyle w:val="Achievement"/>
        <w:lvlText w:val="n"/>
        <w:legacy w:legacy="1" w:legacySpace="0" w:legacyIndent="360"/>
        <w:lvlJc w:val="left"/>
        <w:pPr>
          <w:ind w:left="1080" w:hanging="360"/>
        </w:pPr>
        <w:rPr>
          <w:rFonts w:ascii="Tms Rmn" w:hAnsi="Tms Rmn"/>
          <w:sz w:val="12"/>
        </w:rPr>
      </w:lvl>
    </w:lvlOverride>
  </w:num>
  <w:num w:numId="18">
    <w:abstractNumId w:val="0"/>
    <w:lvlOverride w:ilvl="0">
      <w:lvl w:ilvl="0">
        <w:start w:val="1"/>
        <w:numFmt w:val="bullet"/>
        <w:pStyle w:val="Achievement"/>
        <w:lvlText w:val="n"/>
        <w:legacy w:legacy="1" w:legacySpace="0" w:legacyIndent="360"/>
        <w:lvlJc w:val="left"/>
        <w:pPr>
          <w:ind w:left="1440" w:hanging="360"/>
        </w:pPr>
        <w:rPr>
          <w:rFonts w:ascii="Tms Rmn" w:hAnsi="Tms Rmn"/>
          <w:sz w:val="12"/>
        </w:rPr>
      </w:lvl>
    </w:lvlOverride>
  </w:num>
  <w:num w:numId="19">
    <w:abstractNumId w:val="2"/>
  </w:num>
  <w:num w:numId="20">
    <w:abstractNumId w:val="20"/>
  </w:num>
  <w:num w:numId="21">
    <w:abstractNumId w:val="1"/>
  </w:num>
  <w:num w:numId="22">
    <w:abstractNumId w:val="6"/>
  </w:num>
  <w:num w:numId="23">
    <w:abstractNumId w:val="15"/>
  </w:num>
  <w:num w:numId="24">
    <w:abstractNumId w:val="18"/>
  </w:num>
  <w:num w:numId="25">
    <w:abstractNumId w:val="12"/>
  </w:num>
  <w:num w:numId="26">
    <w:abstractNumId w:val="12"/>
    <w:lvlOverride w:ilvl="0">
      <w:lvl w:ilvl="0">
        <w:start w:val="1"/>
        <w:numFmt w:val="decimal"/>
        <w:lvlText w:val="%1."/>
        <w:legacy w:legacy="1" w:legacySpace="0" w:legacyIndent="360"/>
        <w:lvlJc w:val="left"/>
        <w:pPr>
          <w:ind w:left="720" w:hanging="360"/>
        </w:pPr>
      </w:lvl>
    </w:lvlOverride>
  </w:num>
  <w:num w:numId="27">
    <w:abstractNumId w:val="12"/>
    <w:lvlOverride w:ilvl="0">
      <w:lvl w:ilvl="0">
        <w:start w:val="1"/>
        <w:numFmt w:val="decimal"/>
        <w:lvlText w:val="%1."/>
        <w:legacy w:legacy="1" w:legacySpace="0" w:legacyIndent="360"/>
        <w:lvlJc w:val="left"/>
        <w:pPr>
          <w:ind w:left="1080" w:hanging="360"/>
        </w:pPr>
      </w:lvl>
    </w:lvlOverride>
  </w:num>
  <w:num w:numId="28">
    <w:abstractNumId w:val="12"/>
    <w:lvlOverride w:ilvl="0">
      <w:lvl w:ilvl="0">
        <w:start w:val="1"/>
        <w:numFmt w:val="decimal"/>
        <w:lvlText w:val="%1."/>
        <w:legacy w:legacy="1" w:legacySpace="0" w:legacyIndent="360"/>
        <w:lvlJc w:val="left"/>
        <w:pPr>
          <w:ind w:left="1440" w:hanging="360"/>
        </w:pPr>
      </w:lvl>
    </w:lvlOverride>
  </w:num>
  <w:num w:numId="29">
    <w:abstractNumId w:val="0"/>
    <w:lvlOverride w:ilvl="0">
      <w:lvl w:ilvl="0">
        <w:start w:val="1"/>
        <w:numFmt w:val="bullet"/>
        <w:pStyle w:val="Achievement"/>
        <w:lvlText w:val=""/>
        <w:legacy w:legacy="1" w:legacySpace="0" w:legacyIndent="240"/>
        <w:lvlJc w:val="left"/>
        <w:pPr>
          <w:ind w:left="240" w:hanging="240"/>
        </w:pPr>
        <w:rPr>
          <w:rFonts w:ascii="Times New Roman" w:hAnsi="Times New Roman" w:hint="default"/>
          <w:sz w:val="12"/>
        </w:rPr>
      </w:lvl>
    </w:lvlOverride>
  </w:num>
  <w:num w:numId="30">
    <w:abstractNumId w:val="5"/>
  </w:num>
  <w:num w:numId="31">
    <w:abstractNumId w:val="3"/>
  </w:num>
  <w:num w:numId="32">
    <w:abstractNumId w:val="22"/>
  </w:num>
  <w:num w:numId="33">
    <w:abstractNumId w:val="10"/>
  </w:num>
  <w:num w:numId="34">
    <w:abstractNumId w:val="23"/>
  </w:num>
  <w:num w:numId="35">
    <w:abstractNumId w:val="19"/>
  </w:num>
  <w:num w:numId="36">
    <w:abstractNumId w:val="13"/>
  </w:num>
  <w:num w:numId="37">
    <w:abstractNumId w:val="17"/>
  </w:num>
  <w:num w:numId="38">
    <w:abstractNumId w:val="14"/>
  </w:num>
  <w:num w:numId="39">
    <w:abstractNumId w:val="8"/>
  </w:num>
  <w:num w:numId="40">
    <w:abstractNumId w:val="9"/>
  </w:num>
  <w:num w:numId="41">
    <w:abstractNumId w:val="7"/>
  </w:num>
  <w:num w:numId="42">
    <w:abstractNumId w:val="16"/>
  </w:num>
  <w:num w:numId="43">
    <w:abstractNumId w:val="11"/>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71"/>
  <w:drawingGridVerticalSpacing w:val="187"/>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ResumeStyle" w:val="2"/>
  </w:docVars>
  <w:rsids>
    <w:rsidRoot w:val="00F92FA0"/>
    <w:rsid w:val="00017B53"/>
    <w:rsid w:val="00021A2D"/>
    <w:rsid w:val="0002279C"/>
    <w:rsid w:val="00022FBA"/>
    <w:rsid w:val="000255D5"/>
    <w:rsid w:val="00051670"/>
    <w:rsid w:val="00057245"/>
    <w:rsid w:val="00062011"/>
    <w:rsid w:val="00063C07"/>
    <w:rsid w:val="00077BC5"/>
    <w:rsid w:val="00080AAA"/>
    <w:rsid w:val="0008404F"/>
    <w:rsid w:val="00093716"/>
    <w:rsid w:val="000B1229"/>
    <w:rsid w:val="000B74E6"/>
    <w:rsid w:val="000C0599"/>
    <w:rsid w:val="000C5325"/>
    <w:rsid w:val="000D2FDC"/>
    <w:rsid w:val="000D4154"/>
    <w:rsid w:val="000D427D"/>
    <w:rsid w:val="000E531C"/>
    <w:rsid w:val="000E7CCB"/>
    <w:rsid w:val="000F7F98"/>
    <w:rsid w:val="0010364A"/>
    <w:rsid w:val="00114518"/>
    <w:rsid w:val="00125AC1"/>
    <w:rsid w:val="00126861"/>
    <w:rsid w:val="001314EE"/>
    <w:rsid w:val="001356FB"/>
    <w:rsid w:val="00142091"/>
    <w:rsid w:val="00157F58"/>
    <w:rsid w:val="0016392A"/>
    <w:rsid w:val="0016584A"/>
    <w:rsid w:val="0017799C"/>
    <w:rsid w:val="00197108"/>
    <w:rsid w:val="0019713B"/>
    <w:rsid w:val="001A33D9"/>
    <w:rsid w:val="001E117F"/>
    <w:rsid w:val="001E5339"/>
    <w:rsid w:val="001F5E6A"/>
    <w:rsid w:val="001F7356"/>
    <w:rsid w:val="00202ED4"/>
    <w:rsid w:val="00202FEF"/>
    <w:rsid w:val="00203FE5"/>
    <w:rsid w:val="00205FDE"/>
    <w:rsid w:val="00221319"/>
    <w:rsid w:val="00221B1F"/>
    <w:rsid w:val="00221FAD"/>
    <w:rsid w:val="00223D8F"/>
    <w:rsid w:val="002249E2"/>
    <w:rsid w:val="00224A22"/>
    <w:rsid w:val="00231A7D"/>
    <w:rsid w:val="002337D5"/>
    <w:rsid w:val="002437E2"/>
    <w:rsid w:val="00247FBE"/>
    <w:rsid w:val="00254F31"/>
    <w:rsid w:val="00256962"/>
    <w:rsid w:val="0026665F"/>
    <w:rsid w:val="00276771"/>
    <w:rsid w:val="00281F34"/>
    <w:rsid w:val="00282E36"/>
    <w:rsid w:val="002A1F9E"/>
    <w:rsid w:val="002A2B83"/>
    <w:rsid w:val="002A5B38"/>
    <w:rsid w:val="002B4D8E"/>
    <w:rsid w:val="002B6FC4"/>
    <w:rsid w:val="002C2F00"/>
    <w:rsid w:val="002C4F75"/>
    <w:rsid w:val="002E1BEE"/>
    <w:rsid w:val="002E3929"/>
    <w:rsid w:val="002E7B08"/>
    <w:rsid w:val="002F0BAE"/>
    <w:rsid w:val="002F3533"/>
    <w:rsid w:val="002F7761"/>
    <w:rsid w:val="00331FDC"/>
    <w:rsid w:val="00345FB6"/>
    <w:rsid w:val="003460A9"/>
    <w:rsid w:val="00347378"/>
    <w:rsid w:val="00350745"/>
    <w:rsid w:val="00351717"/>
    <w:rsid w:val="0036366F"/>
    <w:rsid w:val="00366DF5"/>
    <w:rsid w:val="00376358"/>
    <w:rsid w:val="00381F3C"/>
    <w:rsid w:val="0039141E"/>
    <w:rsid w:val="00394000"/>
    <w:rsid w:val="003B17DF"/>
    <w:rsid w:val="003B3D58"/>
    <w:rsid w:val="003C343E"/>
    <w:rsid w:val="003C5CBB"/>
    <w:rsid w:val="003D593D"/>
    <w:rsid w:val="003D5D0A"/>
    <w:rsid w:val="003E2156"/>
    <w:rsid w:val="003E5DE2"/>
    <w:rsid w:val="003E77E5"/>
    <w:rsid w:val="003F0312"/>
    <w:rsid w:val="003F1713"/>
    <w:rsid w:val="00417309"/>
    <w:rsid w:val="00422DE2"/>
    <w:rsid w:val="0042357E"/>
    <w:rsid w:val="004420F9"/>
    <w:rsid w:val="004506C5"/>
    <w:rsid w:val="004607F2"/>
    <w:rsid w:val="00461FA4"/>
    <w:rsid w:val="00462C27"/>
    <w:rsid w:val="0047116A"/>
    <w:rsid w:val="004762FD"/>
    <w:rsid w:val="00476D9D"/>
    <w:rsid w:val="0048147A"/>
    <w:rsid w:val="00481A53"/>
    <w:rsid w:val="004933EC"/>
    <w:rsid w:val="00496DCF"/>
    <w:rsid w:val="004A671E"/>
    <w:rsid w:val="004B0646"/>
    <w:rsid w:val="004B13BB"/>
    <w:rsid w:val="004B39D1"/>
    <w:rsid w:val="004B6FC2"/>
    <w:rsid w:val="004B702A"/>
    <w:rsid w:val="004D1888"/>
    <w:rsid w:val="004D4F08"/>
    <w:rsid w:val="004E4763"/>
    <w:rsid w:val="004F5468"/>
    <w:rsid w:val="00502DCE"/>
    <w:rsid w:val="0051242D"/>
    <w:rsid w:val="00530906"/>
    <w:rsid w:val="00537D7D"/>
    <w:rsid w:val="005527DE"/>
    <w:rsid w:val="00560FEB"/>
    <w:rsid w:val="00561559"/>
    <w:rsid w:val="00572427"/>
    <w:rsid w:val="005814D3"/>
    <w:rsid w:val="0059042F"/>
    <w:rsid w:val="005B5119"/>
    <w:rsid w:val="005D544D"/>
    <w:rsid w:val="005E2DC5"/>
    <w:rsid w:val="005E6E58"/>
    <w:rsid w:val="005F34A8"/>
    <w:rsid w:val="00604328"/>
    <w:rsid w:val="006069F3"/>
    <w:rsid w:val="00617048"/>
    <w:rsid w:val="00623514"/>
    <w:rsid w:val="00626437"/>
    <w:rsid w:val="00634D84"/>
    <w:rsid w:val="00640DAB"/>
    <w:rsid w:val="00642D41"/>
    <w:rsid w:val="006441F3"/>
    <w:rsid w:val="006540FB"/>
    <w:rsid w:val="0066556A"/>
    <w:rsid w:val="006713E2"/>
    <w:rsid w:val="00676795"/>
    <w:rsid w:val="00683EF9"/>
    <w:rsid w:val="006A422C"/>
    <w:rsid w:val="006A78C1"/>
    <w:rsid w:val="006B0FF0"/>
    <w:rsid w:val="006C2D37"/>
    <w:rsid w:val="006C596B"/>
    <w:rsid w:val="006D2C0A"/>
    <w:rsid w:val="006F4F8E"/>
    <w:rsid w:val="006F680C"/>
    <w:rsid w:val="00707973"/>
    <w:rsid w:val="00715E38"/>
    <w:rsid w:val="007245AD"/>
    <w:rsid w:val="007318E6"/>
    <w:rsid w:val="007427E1"/>
    <w:rsid w:val="00754216"/>
    <w:rsid w:val="00756351"/>
    <w:rsid w:val="00756754"/>
    <w:rsid w:val="00761102"/>
    <w:rsid w:val="007629F6"/>
    <w:rsid w:val="0077393A"/>
    <w:rsid w:val="00790B18"/>
    <w:rsid w:val="00790BF9"/>
    <w:rsid w:val="00793122"/>
    <w:rsid w:val="0079577C"/>
    <w:rsid w:val="00796D17"/>
    <w:rsid w:val="007A15E2"/>
    <w:rsid w:val="007A17D5"/>
    <w:rsid w:val="007A7D1A"/>
    <w:rsid w:val="007B0AF3"/>
    <w:rsid w:val="007D1EA7"/>
    <w:rsid w:val="007D29E0"/>
    <w:rsid w:val="007D7E05"/>
    <w:rsid w:val="0080168C"/>
    <w:rsid w:val="00815E9C"/>
    <w:rsid w:val="008470C4"/>
    <w:rsid w:val="00853D66"/>
    <w:rsid w:val="008616E9"/>
    <w:rsid w:val="00862BAF"/>
    <w:rsid w:val="00870410"/>
    <w:rsid w:val="00873B96"/>
    <w:rsid w:val="00887C26"/>
    <w:rsid w:val="00894C2C"/>
    <w:rsid w:val="008952EE"/>
    <w:rsid w:val="00895380"/>
    <w:rsid w:val="008978D5"/>
    <w:rsid w:val="008A05E0"/>
    <w:rsid w:val="008A102D"/>
    <w:rsid w:val="008A4999"/>
    <w:rsid w:val="008C59D7"/>
    <w:rsid w:val="008D38FD"/>
    <w:rsid w:val="008D5743"/>
    <w:rsid w:val="008D5E9B"/>
    <w:rsid w:val="008E0202"/>
    <w:rsid w:val="008E3847"/>
    <w:rsid w:val="008E5E72"/>
    <w:rsid w:val="008F735B"/>
    <w:rsid w:val="008F7B58"/>
    <w:rsid w:val="00906D05"/>
    <w:rsid w:val="00911A80"/>
    <w:rsid w:val="00914BDE"/>
    <w:rsid w:val="00917430"/>
    <w:rsid w:val="00922069"/>
    <w:rsid w:val="009317DE"/>
    <w:rsid w:val="00934A19"/>
    <w:rsid w:val="00940D97"/>
    <w:rsid w:val="00953A65"/>
    <w:rsid w:val="00963569"/>
    <w:rsid w:val="009717AB"/>
    <w:rsid w:val="00980D60"/>
    <w:rsid w:val="009844A5"/>
    <w:rsid w:val="00991DB5"/>
    <w:rsid w:val="00995292"/>
    <w:rsid w:val="009A228D"/>
    <w:rsid w:val="009A5B16"/>
    <w:rsid w:val="009B0F0B"/>
    <w:rsid w:val="009B59FE"/>
    <w:rsid w:val="009C6352"/>
    <w:rsid w:val="009D20D0"/>
    <w:rsid w:val="009D5474"/>
    <w:rsid w:val="009E0388"/>
    <w:rsid w:val="009E0DD2"/>
    <w:rsid w:val="009E4711"/>
    <w:rsid w:val="009E733D"/>
    <w:rsid w:val="009E76C1"/>
    <w:rsid w:val="009F279F"/>
    <w:rsid w:val="00A03DEB"/>
    <w:rsid w:val="00A04AA9"/>
    <w:rsid w:val="00A20F90"/>
    <w:rsid w:val="00A229EA"/>
    <w:rsid w:val="00A23468"/>
    <w:rsid w:val="00A27D5A"/>
    <w:rsid w:val="00A57C13"/>
    <w:rsid w:val="00A66E7D"/>
    <w:rsid w:val="00A7192F"/>
    <w:rsid w:val="00A75563"/>
    <w:rsid w:val="00A81770"/>
    <w:rsid w:val="00A93472"/>
    <w:rsid w:val="00AA14C0"/>
    <w:rsid w:val="00AA170C"/>
    <w:rsid w:val="00AA4988"/>
    <w:rsid w:val="00AA5772"/>
    <w:rsid w:val="00AA79B2"/>
    <w:rsid w:val="00AB251E"/>
    <w:rsid w:val="00AB26D4"/>
    <w:rsid w:val="00AC3621"/>
    <w:rsid w:val="00AD2776"/>
    <w:rsid w:val="00AD2BC5"/>
    <w:rsid w:val="00AD652B"/>
    <w:rsid w:val="00B005F9"/>
    <w:rsid w:val="00B06AF0"/>
    <w:rsid w:val="00B15035"/>
    <w:rsid w:val="00B16206"/>
    <w:rsid w:val="00B260C1"/>
    <w:rsid w:val="00B26D63"/>
    <w:rsid w:val="00B339CE"/>
    <w:rsid w:val="00B364EF"/>
    <w:rsid w:val="00B46E83"/>
    <w:rsid w:val="00B7756A"/>
    <w:rsid w:val="00B81B6E"/>
    <w:rsid w:val="00B83EB1"/>
    <w:rsid w:val="00B86003"/>
    <w:rsid w:val="00B94678"/>
    <w:rsid w:val="00B95B82"/>
    <w:rsid w:val="00B966C2"/>
    <w:rsid w:val="00BB744D"/>
    <w:rsid w:val="00BC025B"/>
    <w:rsid w:val="00BE6969"/>
    <w:rsid w:val="00BF30BA"/>
    <w:rsid w:val="00BF57F8"/>
    <w:rsid w:val="00C14C93"/>
    <w:rsid w:val="00C1679C"/>
    <w:rsid w:val="00C215A4"/>
    <w:rsid w:val="00C3210D"/>
    <w:rsid w:val="00C35E31"/>
    <w:rsid w:val="00C402C5"/>
    <w:rsid w:val="00C55E90"/>
    <w:rsid w:val="00C571E1"/>
    <w:rsid w:val="00C617C7"/>
    <w:rsid w:val="00C63355"/>
    <w:rsid w:val="00C71D3A"/>
    <w:rsid w:val="00C77943"/>
    <w:rsid w:val="00C923B2"/>
    <w:rsid w:val="00C96CB5"/>
    <w:rsid w:val="00CD2B4C"/>
    <w:rsid w:val="00CD5319"/>
    <w:rsid w:val="00CD5566"/>
    <w:rsid w:val="00CF05E6"/>
    <w:rsid w:val="00CF106F"/>
    <w:rsid w:val="00CF17E9"/>
    <w:rsid w:val="00CF50ED"/>
    <w:rsid w:val="00D01851"/>
    <w:rsid w:val="00D0295C"/>
    <w:rsid w:val="00D13D80"/>
    <w:rsid w:val="00D219DD"/>
    <w:rsid w:val="00D21A2B"/>
    <w:rsid w:val="00D21E41"/>
    <w:rsid w:val="00D24853"/>
    <w:rsid w:val="00D34C59"/>
    <w:rsid w:val="00D359FF"/>
    <w:rsid w:val="00D53304"/>
    <w:rsid w:val="00D5603C"/>
    <w:rsid w:val="00D65823"/>
    <w:rsid w:val="00D74DFE"/>
    <w:rsid w:val="00D77B56"/>
    <w:rsid w:val="00D8143C"/>
    <w:rsid w:val="00D8370E"/>
    <w:rsid w:val="00D96913"/>
    <w:rsid w:val="00DB471B"/>
    <w:rsid w:val="00DB5394"/>
    <w:rsid w:val="00DC0FCA"/>
    <w:rsid w:val="00DE087E"/>
    <w:rsid w:val="00DE5304"/>
    <w:rsid w:val="00DF213B"/>
    <w:rsid w:val="00DF2B1F"/>
    <w:rsid w:val="00DF52D8"/>
    <w:rsid w:val="00E13D98"/>
    <w:rsid w:val="00E16A5E"/>
    <w:rsid w:val="00E170B6"/>
    <w:rsid w:val="00E231AB"/>
    <w:rsid w:val="00E30C5A"/>
    <w:rsid w:val="00E36B6F"/>
    <w:rsid w:val="00E425F1"/>
    <w:rsid w:val="00E43B47"/>
    <w:rsid w:val="00E648DE"/>
    <w:rsid w:val="00E77803"/>
    <w:rsid w:val="00E81B0C"/>
    <w:rsid w:val="00E90C67"/>
    <w:rsid w:val="00E95425"/>
    <w:rsid w:val="00E974AF"/>
    <w:rsid w:val="00EA2162"/>
    <w:rsid w:val="00EA4125"/>
    <w:rsid w:val="00EB59F3"/>
    <w:rsid w:val="00EC3AE4"/>
    <w:rsid w:val="00ED0E2F"/>
    <w:rsid w:val="00ED5185"/>
    <w:rsid w:val="00EE109F"/>
    <w:rsid w:val="00EE1435"/>
    <w:rsid w:val="00EE4DF5"/>
    <w:rsid w:val="00EE5249"/>
    <w:rsid w:val="00EE70E0"/>
    <w:rsid w:val="00EF42A7"/>
    <w:rsid w:val="00F12F4C"/>
    <w:rsid w:val="00F16C09"/>
    <w:rsid w:val="00F1772D"/>
    <w:rsid w:val="00F25968"/>
    <w:rsid w:val="00F3220D"/>
    <w:rsid w:val="00F4626B"/>
    <w:rsid w:val="00F50674"/>
    <w:rsid w:val="00F50BC0"/>
    <w:rsid w:val="00F76DED"/>
    <w:rsid w:val="00F80D60"/>
    <w:rsid w:val="00F92FA0"/>
    <w:rsid w:val="00FB1E70"/>
    <w:rsid w:val="00FB5CBF"/>
    <w:rsid w:val="00FB5F98"/>
    <w:rsid w:val="00FC1B02"/>
    <w:rsid w:val="00FC53DB"/>
    <w:rsid w:val="00FD1C69"/>
    <w:rsid w:val="00FD5D98"/>
    <w:rsid w:val="00FE43B1"/>
    <w:rsid w:val="00FE7091"/>
    <w:rsid w:val="00FF7AD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si-LK"/>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2FA0"/>
    <w:pPr>
      <w:jc w:val="both"/>
    </w:pPr>
    <w:rPr>
      <w:rFonts w:ascii="Garamond" w:hAnsi="Garamond"/>
      <w:sz w:val="22"/>
      <w:lang w:val="en-GB" w:bidi="ar-SA"/>
    </w:rPr>
  </w:style>
  <w:style w:type="paragraph" w:styleId="Heading1">
    <w:name w:val="heading 1"/>
    <w:basedOn w:val="HeadingBase"/>
    <w:next w:val="BodyText"/>
    <w:qFormat/>
    <w:rsid w:val="00F92FA0"/>
    <w:pPr>
      <w:ind w:left="-2160"/>
      <w:jc w:val="left"/>
      <w:outlineLvl w:val="0"/>
    </w:pPr>
    <w:rPr>
      <w:spacing w:val="20"/>
      <w:kern w:val="28"/>
      <w:sz w:val="23"/>
    </w:rPr>
  </w:style>
  <w:style w:type="paragraph" w:styleId="Heading2">
    <w:name w:val="heading 2"/>
    <w:basedOn w:val="HeadingBase"/>
    <w:next w:val="BodyText"/>
    <w:qFormat/>
    <w:rsid w:val="00F92FA0"/>
    <w:pPr>
      <w:jc w:val="left"/>
      <w:outlineLvl w:val="1"/>
    </w:pPr>
    <w:rPr>
      <w:spacing w:val="5"/>
      <w:sz w:val="20"/>
    </w:rPr>
  </w:style>
  <w:style w:type="paragraph" w:styleId="Heading3">
    <w:name w:val="heading 3"/>
    <w:basedOn w:val="HeadingBase"/>
    <w:next w:val="BodyText"/>
    <w:qFormat/>
    <w:rsid w:val="00F92FA0"/>
    <w:pPr>
      <w:spacing w:after="220"/>
      <w:jc w:val="left"/>
      <w:outlineLvl w:val="2"/>
    </w:pPr>
    <w:rPr>
      <w:i/>
      <w:spacing w:val="-2"/>
      <w:sz w:val="20"/>
    </w:rPr>
  </w:style>
  <w:style w:type="paragraph" w:styleId="Heading4">
    <w:name w:val="heading 4"/>
    <w:basedOn w:val="HeadingBase"/>
    <w:next w:val="BodyText"/>
    <w:qFormat/>
    <w:rsid w:val="00F92FA0"/>
    <w:pPr>
      <w:spacing w:after="0"/>
      <w:jc w:val="left"/>
      <w:outlineLvl w:val="3"/>
    </w:pPr>
    <w:rPr>
      <w:i/>
      <w:caps w:val="0"/>
      <w:spacing w:val="5"/>
      <w:sz w:val="24"/>
    </w:rPr>
  </w:style>
  <w:style w:type="paragraph" w:styleId="Heading5">
    <w:name w:val="heading 5"/>
    <w:basedOn w:val="HeadingBase"/>
    <w:next w:val="BodyText"/>
    <w:qFormat/>
    <w:rsid w:val="00F92FA0"/>
    <w:pPr>
      <w:spacing w:after="220"/>
      <w:jc w:val="left"/>
      <w:outlineLvl w:val="4"/>
    </w:pPr>
    <w:rPr>
      <w:b/>
      <w:spacing w:val="20"/>
      <w:sz w:val="18"/>
    </w:rPr>
  </w:style>
  <w:style w:type="paragraph" w:styleId="Heading6">
    <w:name w:val="heading 6"/>
    <w:basedOn w:val="Normal"/>
    <w:next w:val="Normal"/>
    <w:qFormat/>
    <w:rsid w:val="00F92FA0"/>
    <w:pPr>
      <w:spacing w:before="240" w:line="240" w:lineRule="atLeas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rsid w:val="00F92FA0"/>
    <w:pPr>
      <w:numPr>
        <w:numId w:val="2"/>
      </w:numPr>
      <w:spacing w:after="60"/>
    </w:pPr>
  </w:style>
  <w:style w:type="paragraph" w:styleId="BodyText">
    <w:name w:val="Body Text"/>
    <w:basedOn w:val="Normal"/>
    <w:rsid w:val="00F92FA0"/>
    <w:pPr>
      <w:spacing w:after="220" w:line="240" w:lineRule="atLeast"/>
    </w:pPr>
  </w:style>
  <w:style w:type="paragraph" w:customStyle="1" w:styleId="Address1">
    <w:name w:val="Address 1"/>
    <w:basedOn w:val="Normal"/>
    <w:rsid w:val="00F92FA0"/>
    <w:pPr>
      <w:spacing w:line="160" w:lineRule="atLeast"/>
      <w:jc w:val="center"/>
    </w:pPr>
    <w:rPr>
      <w:caps/>
      <w:spacing w:val="30"/>
      <w:sz w:val="15"/>
    </w:rPr>
  </w:style>
  <w:style w:type="paragraph" w:customStyle="1" w:styleId="Address2">
    <w:name w:val="Address 2"/>
    <w:basedOn w:val="Normal"/>
    <w:rsid w:val="00F92FA0"/>
    <w:pPr>
      <w:spacing w:line="160" w:lineRule="atLeast"/>
      <w:jc w:val="center"/>
    </w:pPr>
    <w:rPr>
      <w:caps/>
      <w:spacing w:val="30"/>
      <w:sz w:val="15"/>
    </w:rPr>
  </w:style>
  <w:style w:type="paragraph" w:customStyle="1" w:styleId="CompanyName">
    <w:name w:val="Company Name"/>
    <w:basedOn w:val="Normal"/>
    <w:next w:val="JobTitle"/>
    <w:rsid w:val="00F92FA0"/>
    <w:pPr>
      <w:tabs>
        <w:tab w:val="left" w:pos="1440"/>
        <w:tab w:val="right" w:pos="6480"/>
      </w:tabs>
      <w:spacing w:before="220" w:line="220" w:lineRule="atLeast"/>
      <w:jc w:val="left"/>
    </w:pPr>
  </w:style>
  <w:style w:type="paragraph" w:customStyle="1" w:styleId="Institution">
    <w:name w:val="Institution"/>
    <w:basedOn w:val="Normal"/>
    <w:next w:val="Achievement"/>
    <w:rsid w:val="00F92FA0"/>
    <w:pPr>
      <w:tabs>
        <w:tab w:val="left" w:pos="1440"/>
        <w:tab w:val="right" w:pos="6480"/>
      </w:tabs>
      <w:spacing w:before="60" w:line="220" w:lineRule="atLeast"/>
      <w:jc w:val="left"/>
    </w:pPr>
  </w:style>
  <w:style w:type="paragraph" w:customStyle="1" w:styleId="JobTitle">
    <w:name w:val="Job Title"/>
    <w:next w:val="Achievement"/>
    <w:rsid w:val="00F92FA0"/>
    <w:pPr>
      <w:spacing w:before="40" w:after="40" w:line="220" w:lineRule="atLeast"/>
    </w:pPr>
    <w:rPr>
      <w:rFonts w:ascii="Garamond" w:hAnsi="Garamond"/>
      <w:i/>
      <w:spacing w:val="5"/>
      <w:sz w:val="23"/>
      <w:lang w:bidi="ar-SA"/>
    </w:rPr>
  </w:style>
  <w:style w:type="paragraph" w:customStyle="1" w:styleId="Name">
    <w:name w:val="Name"/>
    <w:basedOn w:val="Normal"/>
    <w:next w:val="Normal"/>
    <w:rsid w:val="00F92FA0"/>
    <w:pPr>
      <w:spacing w:after="440" w:line="240" w:lineRule="atLeast"/>
      <w:jc w:val="center"/>
    </w:pPr>
    <w:rPr>
      <w:caps/>
      <w:spacing w:val="80"/>
      <w:sz w:val="44"/>
    </w:rPr>
  </w:style>
  <w:style w:type="paragraph" w:customStyle="1" w:styleId="Objective">
    <w:name w:val="Objective"/>
    <w:basedOn w:val="Normal"/>
    <w:next w:val="BodyText"/>
    <w:rsid w:val="00F92FA0"/>
    <w:pPr>
      <w:spacing w:before="60" w:after="220" w:line="220" w:lineRule="atLeast"/>
    </w:pPr>
  </w:style>
  <w:style w:type="paragraph" w:customStyle="1" w:styleId="SectionTitle">
    <w:name w:val="Section Title"/>
    <w:basedOn w:val="Normal"/>
    <w:next w:val="Objective"/>
    <w:rsid w:val="00F92FA0"/>
    <w:pPr>
      <w:pBdr>
        <w:bottom w:val="single" w:sz="6" w:space="1" w:color="808080"/>
      </w:pBdr>
      <w:spacing w:before="220" w:line="220" w:lineRule="atLeast"/>
      <w:jc w:val="left"/>
    </w:pPr>
    <w:rPr>
      <w:caps/>
      <w:spacing w:val="15"/>
      <w:sz w:val="20"/>
    </w:rPr>
  </w:style>
  <w:style w:type="paragraph" w:customStyle="1" w:styleId="PersonalInfo">
    <w:name w:val="Personal Info"/>
    <w:basedOn w:val="Achievement"/>
    <w:next w:val="Achievement"/>
    <w:rsid w:val="00F92FA0"/>
    <w:pPr>
      <w:spacing w:before="220"/>
      <w:ind w:left="245" w:hanging="245"/>
    </w:pPr>
  </w:style>
  <w:style w:type="paragraph" w:styleId="BalloonText">
    <w:name w:val="Balloon Text"/>
    <w:basedOn w:val="Normal"/>
    <w:semiHidden/>
    <w:rsid w:val="00F92FA0"/>
    <w:rPr>
      <w:rFonts w:ascii="Tahoma" w:hAnsi="Tahoma" w:cs="Tahoma"/>
      <w:sz w:val="16"/>
      <w:szCs w:val="16"/>
    </w:rPr>
  </w:style>
  <w:style w:type="paragraph" w:customStyle="1" w:styleId="HeadingBase">
    <w:name w:val="Heading Base"/>
    <w:basedOn w:val="BodyText"/>
    <w:next w:val="BodyText"/>
    <w:rsid w:val="00F92FA0"/>
    <w:pPr>
      <w:keepNext/>
      <w:keepLines/>
      <w:spacing w:before="240" w:after="240"/>
    </w:pPr>
    <w:rPr>
      <w:caps/>
    </w:rPr>
  </w:style>
  <w:style w:type="paragraph" w:customStyle="1" w:styleId="HeaderBase">
    <w:name w:val="Header Base"/>
    <w:basedOn w:val="Normal"/>
    <w:rsid w:val="00F92FA0"/>
    <w:pPr>
      <w:spacing w:before="220" w:after="220" w:line="220" w:lineRule="atLeast"/>
      <w:ind w:left="-2160"/>
    </w:pPr>
    <w:rPr>
      <w:caps/>
    </w:rPr>
  </w:style>
  <w:style w:type="paragraph" w:customStyle="1" w:styleId="DocumentLabel">
    <w:name w:val="Document Label"/>
    <w:basedOn w:val="Normal"/>
    <w:next w:val="SectionTitle"/>
    <w:rsid w:val="00F92FA0"/>
    <w:pPr>
      <w:spacing w:after="220"/>
    </w:pPr>
    <w:rPr>
      <w:spacing w:val="-20"/>
      <w:sz w:val="48"/>
    </w:rPr>
  </w:style>
  <w:style w:type="paragraph" w:styleId="Date">
    <w:name w:val="Date"/>
    <w:basedOn w:val="BodyText"/>
    <w:rsid w:val="00F92FA0"/>
    <w:pPr>
      <w:keepNext/>
    </w:pPr>
  </w:style>
  <w:style w:type="paragraph" w:customStyle="1" w:styleId="CityState">
    <w:name w:val="City/State"/>
    <w:basedOn w:val="BodyText"/>
    <w:next w:val="BodyText"/>
    <w:rsid w:val="00F92FA0"/>
    <w:pPr>
      <w:keepNext/>
    </w:pPr>
  </w:style>
  <w:style w:type="character" w:customStyle="1" w:styleId="Lead-inEmphasis">
    <w:name w:val="Lead-in Emphasis"/>
    <w:rsid w:val="00F92FA0"/>
    <w:rPr>
      <w:rFonts w:ascii="Arial Black" w:hAnsi="Arial Black"/>
      <w:spacing w:val="-6"/>
      <w:sz w:val="18"/>
    </w:rPr>
  </w:style>
  <w:style w:type="paragraph" w:styleId="Header">
    <w:name w:val="header"/>
    <w:basedOn w:val="HeaderBase"/>
    <w:rsid w:val="00F92FA0"/>
  </w:style>
  <w:style w:type="paragraph" w:styleId="Footer">
    <w:name w:val="footer"/>
    <w:basedOn w:val="HeaderBase"/>
    <w:rsid w:val="00F92FA0"/>
    <w:pPr>
      <w:tabs>
        <w:tab w:val="right" w:pos="7320"/>
      </w:tabs>
      <w:spacing w:line="240" w:lineRule="atLeast"/>
      <w:ind w:right="-840"/>
      <w:jc w:val="left"/>
    </w:pPr>
  </w:style>
  <w:style w:type="paragraph" w:customStyle="1" w:styleId="SectionSubtitle">
    <w:name w:val="Section Subtitle"/>
    <w:basedOn w:val="SectionTitle"/>
    <w:next w:val="Normal"/>
    <w:rsid w:val="00F92FA0"/>
    <w:rPr>
      <w:i/>
      <w:caps w:val="0"/>
      <w:spacing w:val="10"/>
      <w:sz w:val="24"/>
    </w:rPr>
  </w:style>
  <w:style w:type="character" w:styleId="PageNumber">
    <w:name w:val="page number"/>
    <w:rsid w:val="00F92FA0"/>
    <w:rPr>
      <w:sz w:val="24"/>
    </w:rPr>
  </w:style>
  <w:style w:type="character" w:styleId="Emphasis">
    <w:name w:val="Emphasis"/>
    <w:qFormat/>
    <w:rsid w:val="00F92FA0"/>
    <w:rPr>
      <w:rFonts w:ascii="Garamond" w:hAnsi="Garamond"/>
      <w:caps/>
      <w:spacing w:val="0"/>
      <w:sz w:val="18"/>
    </w:rPr>
  </w:style>
  <w:style w:type="paragraph" w:styleId="BodyTextIndent">
    <w:name w:val="Body Text Indent"/>
    <w:basedOn w:val="BodyText"/>
    <w:rsid w:val="00F92FA0"/>
    <w:pPr>
      <w:ind w:left="720"/>
    </w:pPr>
  </w:style>
  <w:style w:type="character" w:customStyle="1" w:styleId="Job">
    <w:name w:val="Job"/>
    <w:basedOn w:val="DefaultParagraphFont"/>
    <w:rsid w:val="00F92FA0"/>
  </w:style>
  <w:style w:type="paragraph" w:customStyle="1" w:styleId="PersonalData">
    <w:name w:val="Personal Data"/>
    <w:basedOn w:val="BodyText"/>
    <w:rsid w:val="00F92FA0"/>
    <w:pPr>
      <w:spacing w:after="120" w:line="240" w:lineRule="exact"/>
      <w:ind w:left="-1080" w:right="1080"/>
    </w:pPr>
    <w:rPr>
      <w:rFonts w:ascii="Arial" w:hAnsi="Arial"/>
      <w:i/>
    </w:rPr>
  </w:style>
  <w:style w:type="paragraph" w:customStyle="1" w:styleId="CompanyNameOne">
    <w:name w:val="Company Name One"/>
    <w:basedOn w:val="CompanyName"/>
    <w:next w:val="JobTitle"/>
    <w:rsid w:val="00F92FA0"/>
    <w:pPr>
      <w:spacing w:before="60"/>
    </w:pPr>
  </w:style>
  <w:style w:type="paragraph" w:customStyle="1" w:styleId="NoTitle">
    <w:name w:val="No Title"/>
    <w:basedOn w:val="SectionTitle"/>
    <w:rsid w:val="00F92FA0"/>
    <w:pPr>
      <w:pBdr>
        <w:bottom w:val="none" w:sz="0" w:space="0" w:color="auto"/>
      </w:pBdr>
    </w:pPr>
  </w:style>
  <w:style w:type="character" w:styleId="Hyperlink">
    <w:name w:val="Hyperlink"/>
    <w:rsid w:val="005E6E5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si-LK"/>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2FA0"/>
    <w:pPr>
      <w:jc w:val="both"/>
    </w:pPr>
    <w:rPr>
      <w:rFonts w:ascii="Garamond" w:hAnsi="Garamond"/>
      <w:sz w:val="22"/>
      <w:lang w:val="en-GB" w:bidi="ar-SA"/>
    </w:rPr>
  </w:style>
  <w:style w:type="paragraph" w:styleId="Heading1">
    <w:name w:val="heading 1"/>
    <w:basedOn w:val="HeadingBase"/>
    <w:next w:val="BodyText"/>
    <w:qFormat/>
    <w:rsid w:val="00F92FA0"/>
    <w:pPr>
      <w:ind w:left="-2160"/>
      <w:jc w:val="left"/>
      <w:outlineLvl w:val="0"/>
    </w:pPr>
    <w:rPr>
      <w:spacing w:val="20"/>
      <w:kern w:val="28"/>
      <w:sz w:val="23"/>
    </w:rPr>
  </w:style>
  <w:style w:type="paragraph" w:styleId="Heading2">
    <w:name w:val="heading 2"/>
    <w:basedOn w:val="HeadingBase"/>
    <w:next w:val="BodyText"/>
    <w:qFormat/>
    <w:rsid w:val="00F92FA0"/>
    <w:pPr>
      <w:jc w:val="left"/>
      <w:outlineLvl w:val="1"/>
    </w:pPr>
    <w:rPr>
      <w:spacing w:val="5"/>
      <w:sz w:val="20"/>
    </w:rPr>
  </w:style>
  <w:style w:type="paragraph" w:styleId="Heading3">
    <w:name w:val="heading 3"/>
    <w:basedOn w:val="HeadingBase"/>
    <w:next w:val="BodyText"/>
    <w:qFormat/>
    <w:rsid w:val="00F92FA0"/>
    <w:pPr>
      <w:spacing w:after="220"/>
      <w:jc w:val="left"/>
      <w:outlineLvl w:val="2"/>
    </w:pPr>
    <w:rPr>
      <w:i/>
      <w:spacing w:val="-2"/>
      <w:sz w:val="20"/>
    </w:rPr>
  </w:style>
  <w:style w:type="paragraph" w:styleId="Heading4">
    <w:name w:val="heading 4"/>
    <w:basedOn w:val="HeadingBase"/>
    <w:next w:val="BodyText"/>
    <w:qFormat/>
    <w:rsid w:val="00F92FA0"/>
    <w:pPr>
      <w:spacing w:after="0"/>
      <w:jc w:val="left"/>
      <w:outlineLvl w:val="3"/>
    </w:pPr>
    <w:rPr>
      <w:i/>
      <w:caps w:val="0"/>
      <w:spacing w:val="5"/>
      <w:sz w:val="24"/>
    </w:rPr>
  </w:style>
  <w:style w:type="paragraph" w:styleId="Heading5">
    <w:name w:val="heading 5"/>
    <w:basedOn w:val="HeadingBase"/>
    <w:next w:val="BodyText"/>
    <w:qFormat/>
    <w:rsid w:val="00F92FA0"/>
    <w:pPr>
      <w:spacing w:after="220"/>
      <w:jc w:val="left"/>
      <w:outlineLvl w:val="4"/>
    </w:pPr>
    <w:rPr>
      <w:b/>
      <w:spacing w:val="20"/>
      <w:sz w:val="18"/>
    </w:rPr>
  </w:style>
  <w:style w:type="paragraph" w:styleId="Heading6">
    <w:name w:val="heading 6"/>
    <w:basedOn w:val="Normal"/>
    <w:next w:val="Normal"/>
    <w:qFormat/>
    <w:rsid w:val="00F92FA0"/>
    <w:pPr>
      <w:spacing w:before="240" w:line="240" w:lineRule="atLeas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rsid w:val="00F92FA0"/>
    <w:pPr>
      <w:numPr>
        <w:numId w:val="2"/>
      </w:numPr>
      <w:spacing w:after="60"/>
    </w:pPr>
  </w:style>
  <w:style w:type="paragraph" w:styleId="BodyText">
    <w:name w:val="Body Text"/>
    <w:basedOn w:val="Normal"/>
    <w:rsid w:val="00F92FA0"/>
    <w:pPr>
      <w:spacing w:after="220" w:line="240" w:lineRule="atLeast"/>
    </w:pPr>
  </w:style>
  <w:style w:type="paragraph" w:customStyle="1" w:styleId="Address1">
    <w:name w:val="Address 1"/>
    <w:basedOn w:val="Normal"/>
    <w:rsid w:val="00F92FA0"/>
    <w:pPr>
      <w:spacing w:line="160" w:lineRule="atLeast"/>
      <w:jc w:val="center"/>
    </w:pPr>
    <w:rPr>
      <w:caps/>
      <w:spacing w:val="30"/>
      <w:sz w:val="15"/>
    </w:rPr>
  </w:style>
  <w:style w:type="paragraph" w:customStyle="1" w:styleId="Address2">
    <w:name w:val="Address 2"/>
    <w:basedOn w:val="Normal"/>
    <w:rsid w:val="00F92FA0"/>
    <w:pPr>
      <w:spacing w:line="160" w:lineRule="atLeast"/>
      <w:jc w:val="center"/>
    </w:pPr>
    <w:rPr>
      <w:caps/>
      <w:spacing w:val="30"/>
      <w:sz w:val="15"/>
    </w:rPr>
  </w:style>
  <w:style w:type="paragraph" w:customStyle="1" w:styleId="CompanyName">
    <w:name w:val="Company Name"/>
    <w:basedOn w:val="Normal"/>
    <w:next w:val="JobTitle"/>
    <w:rsid w:val="00F92FA0"/>
    <w:pPr>
      <w:tabs>
        <w:tab w:val="left" w:pos="1440"/>
        <w:tab w:val="right" w:pos="6480"/>
      </w:tabs>
      <w:spacing w:before="220" w:line="220" w:lineRule="atLeast"/>
      <w:jc w:val="left"/>
    </w:pPr>
  </w:style>
  <w:style w:type="paragraph" w:customStyle="1" w:styleId="Institution">
    <w:name w:val="Institution"/>
    <w:basedOn w:val="Normal"/>
    <w:next w:val="Achievement"/>
    <w:rsid w:val="00F92FA0"/>
    <w:pPr>
      <w:tabs>
        <w:tab w:val="left" w:pos="1440"/>
        <w:tab w:val="right" w:pos="6480"/>
      </w:tabs>
      <w:spacing w:before="60" w:line="220" w:lineRule="atLeast"/>
      <w:jc w:val="left"/>
    </w:pPr>
  </w:style>
  <w:style w:type="paragraph" w:customStyle="1" w:styleId="JobTitle">
    <w:name w:val="Job Title"/>
    <w:next w:val="Achievement"/>
    <w:rsid w:val="00F92FA0"/>
    <w:pPr>
      <w:spacing w:before="40" w:after="40" w:line="220" w:lineRule="atLeast"/>
    </w:pPr>
    <w:rPr>
      <w:rFonts w:ascii="Garamond" w:hAnsi="Garamond"/>
      <w:i/>
      <w:spacing w:val="5"/>
      <w:sz w:val="23"/>
      <w:lang w:bidi="ar-SA"/>
    </w:rPr>
  </w:style>
  <w:style w:type="paragraph" w:customStyle="1" w:styleId="Name">
    <w:name w:val="Name"/>
    <w:basedOn w:val="Normal"/>
    <w:next w:val="Normal"/>
    <w:rsid w:val="00F92FA0"/>
    <w:pPr>
      <w:spacing w:after="440" w:line="240" w:lineRule="atLeast"/>
      <w:jc w:val="center"/>
    </w:pPr>
    <w:rPr>
      <w:caps/>
      <w:spacing w:val="80"/>
      <w:sz w:val="44"/>
    </w:rPr>
  </w:style>
  <w:style w:type="paragraph" w:customStyle="1" w:styleId="Objective">
    <w:name w:val="Objective"/>
    <w:basedOn w:val="Normal"/>
    <w:next w:val="BodyText"/>
    <w:rsid w:val="00F92FA0"/>
    <w:pPr>
      <w:spacing w:before="60" w:after="220" w:line="220" w:lineRule="atLeast"/>
    </w:pPr>
  </w:style>
  <w:style w:type="paragraph" w:customStyle="1" w:styleId="SectionTitle">
    <w:name w:val="Section Title"/>
    <w:basedOn w:val="Normal"/>
    <w:next w:val="Objective"/>
    <w:rsid w:val="00F92FA0"/>
    <w:pPr>
      <w:pBdr>
        <w:bottom w:val="single" w:sz="6" w:space="1" w:color="808080"/>
      </w:pBdr>
      <w:spacing w:before="220" w:line="220" w:lineRule="atLeast"/>
      <w:jc w:val="left"/>
    </w:pPr>
    <w:rPr>
      <w:caps/>
      <w:spacing w:val="15"/>
      <w:sz w:val="20"/>
    </w:rPr>
  </w:style>
  <w:style w:type="paragraph" w:customStyle="1" w:styleId="PersonalInfo">
    <w:name w:val="Personal Info"/>
    <w:basedOn w:val="Achievement"/>
    <w:next w:val="Achievement"/>
    <w:rsid w:val="00F92FA0"/>
    <w:pPr>
      <w:spacing w:before="220"/>
      <w:ind w:left="245" w:hanging="245"/>
    </w:pPr>
  </w:style>
  <w:style w:type="paragraph" w:styleId="BalloonText">
    <w:name w:val="Balloon Text"/>
    <w:basedOn w:val="Normal"/>
    <w:semiHidden/>
    <w:rsid w:val="00F92FA0"/>
    <w:rPr>
      <w:rFonts w:ascii="Tahoma" w:hAnsi="Tahoma" w:cs="Tahoma"/>
      <w:sz w:val="16"/>
      <w:szCs w:val="16"/>
    </w:rPr>
  </w:style>
  <w:style w:type="paragraph" w:customStyle="1" w:styleId="HeadingBase">
    <w:name w:val="Heading Base"/>
    <w:basedOn w:val="BodyText"/>
    <w:next w:val="BodyText"/>
    <w:rsid w:val="00F92FA0"/>
    <w:pPr>
      <w:keepNext/>
      <w:keepLines/>
      <w:spacing w:before="240" w:after="240"/>
    </w:pPr>
    <w:rPr>
      <w:caps/>
    </w:rPr>
  </w:style>
  <w:style w:type="paragraph" w:customStyle="1" w:styleId="HeaderBase">
    <w:name w:val="Header Base"/>
    <w:basedOn w:val="Normal"/>
    <w:rsid w:val="00F92FA0"/>
    <w:pPr>
      <w:spacing w:before="220" w:after="220" w:line="220" w:lineRule="atLeast"/>
      <w:ind w:left="-2160"/>
    </w:pPr>
    <w:rPr>
      <w:caps/>
    </w:rPr>
  </w:style>
  <w:style w:type="paragraph" w:customStyle="1" w:styleId="DocumentLabel">
    <w:name w:val="Document Label"/>
    <w:basedOn w:val="Normal"/>
    <w:next w:val="SectionTitle"/>
    <w:rsid w:val="00F92FA0"/>
    <w:pPr>
      <w:spacing w:after="220"/>
    </w:pPr>
    <w:rPr>
      <w:spacing w:val="-20"/>
      <w:sz w:val="48"/>
    </w:rPr>
  </w:style>
  <w:style w:type="paragraph" w:styleId="Date">
    <w:name w:val="Date"/>
    <w:basedOn w:val="BodyText"/>
    <w:rsid w:val="00F92FA0"/>
    <w:pPr>
      <w:keepNext/>
    </w:pPr>
  </w:style>
  <w:style w:type="paragraph" w:customStyle="1" w:styleId="CityState">
    <w:name w:val="City/State"/>
    <w:basedOn w:val="BodyText"/>
    <w:next w:val="BodyText"/>
    <w:rsid w:val="00F92FA0"/>
    <w:pPr>
      <w:keepNext/>
    </w:pPr>
  </w:style>
  <w:style w:type="character" w:customStyle="1" w:styleId="Lead-inEmphasis">
    <w:name w:val="Lead-in Emphasis"/>
    <w:rsid w:val="00F92FA0"/>
    <w:rPr>
      <w:rFonts w:ascii="Arial Black" w:hAnsi="Arial Black"/>
      <w:spacing w:val="-6"/>
      <w:sz w:val="18"/>
    </w:rPr>
  </w:style>
  <w:style w:type="paragraph" w:styleId="Header">
    <w:name w:val="header"/>
    <w:basedOn w:val="HeaderBase"/>
    <w:rsid w:val="00F92FA0"/>
  </w:style>
  <w:style w:type="paragraph" w:styleId="Footer">
    <w:name w:val="footer"/>
    <w:basedOn w:val="HeaderBase"/>
    <w:rsid w:val="00F92FA0"/>
    <w:pPr>
      <w:tabs>
        <w:tab w:val="right" w:pos="7320"/>
      </w:tabs>
      <w:spacing w:line="240" w:lineRule="atLeast"/>
      <w:ind w:right="-840"/>
      <w:jc w:val="left"/>
    </w:pPr>
  </w:style>
  <w:style w:type="paragraph" w:customStyle="1" w:styleId="SectionSubtitle">
    <w:name w:val="Section Subtitle"/>
    <w:basedOn w:val="SectionTitle"/>
    <w:next w:val="Normal"/>
    <w:rsid w:val="00F92FA0"/>
    <w:rPr>
      <w:i/>
      <w:caps w:val="0"/>
      <w:spacing w:val="10"/>
      <w:sz w:val="24"/>
    </w:rPr>
  </w:style>
  <w:style w:type="character" w:styleId="PageNumber">
    <w:name w:val="page number"/>
    <w:rsid w:val="00F92FA0"/>
    <w:rPr>
      <w:sz w:val="24"/>
    </w:rPr>
  </w:style>
  <w:style w:type="character" w:styleId="Emphasis">
    <w:name w:val="Emphasis"/>
    <w:qFormat/>
    <w:rsid w:val="00F92FA0"/>
    <w:rPr>
      <w:rFonts w:ascii="Garamond" w:hAnsi="Garamond"/>
      <w:caps/>
      <w:spacing w:val="0"/>
      <w:sz w:val="18"/>
    </w:rPr>
  </w:style>
  <w:style w:type="paragraph" w:styleId="BodyTextIndent">
    <w:name w:val="Body Text Indent"/>
    <w:basedOn w:val="BodyText"/>
    <w:rsid w:val="00F92FA0"/>
    <w:pPr>
      <w:ind w:left="720"/>
    </w:pPr>
  </w:style>
  <w:style w:type="character" w:customStyle="1" w:styleId="Job">
    <w:name w:val="Job"/>
    <w:basedOn w:val="DefaultParagraphFont"/>
    <w:rsid w:val="00F92FA0"/>
  </w:style>
  <w:style w:type="paragraph" w:customStyle="1" w:styleId="PersonalData">
    <w:name w:val="Personal Data"/>
    <w:basedOn w:val="BodyText"/>
    <w:rsid w:val="00F92FA0"/>
    <w:pPr>
      <w:spacing w:after="120" w:line="240" w:lineRule="exact"/>
      <w:ind w:left="-1080" w:right="1080"/>
    </w:pPr>
    <w:rPr>
      <w:rFonts w:ascii="Arial" w:hAnsi="Arial"/>
      <w:i/>
    </w:rPr>
  </w:style>
  <w:style w:type="paragraph" w:customStyle="1" w:styleId="CompanyNameOne">
    <w:name w:val="Company Name One"/>
    <w:basedOn w:val="CompanyName"/>
    <w:next w:val="JobTitle"/>
    <w:rsid w:val="00F92FA0"/>
    <w:pPr>
      <w:spacing w:before="60"/>
    </w:pPr>
  </w:style>
  <w:style w:type="paragraph" w:customStyle="1" w:styleId="NoTitle">
    <w:name w:val="No Title"/>
    <w:basedOn w:val="SectionTitle"/>
    <w:rsid w:val="00F92FA0"/>
    <w:pPr>
      <w:pBdr>
        <w:bottom w:val="none" w:sz="0" w:space="0" w:color="auto"/>
      </w:pBdr>
    </w:pPr>
  </w:style>
  <w:style w:type="character" w:styleId="Hyperlink">
    <w:name w:val="Hyperlink"/>
    <w:rsid w:val="005E6E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hanell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sume%20Wizard.w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 Wizard</Template>
  <TotalTime>0</TotalTime>
  <Pages>3</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Resume Wizard</vt:lpstr>
    </vt:vector>
  </TitlesOfParts>
  <LinksUpToDate>false</LinksUpToDate>
  <CharactersWithSpaces>3724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Wizard</dc:title>
  <dc:creator/>
  <cp:lastModifiedBy/>
  <cp:revision>1</cp:revision>
  <cp:lastPrinted>2006-05-15T05:12:00Z</cp:lastPrinted>
  <dcterms:created xsi:type="dcterms:W3CDTF">2015-05-27T13:20:00Z</dcterms:created>
  <dcterms:modified xsi:type="dcterms:W3CDTF">2015-05-27T13:20:00Z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2003051900</vt:i4>
  </property>
  <property fmtid="{D5CDD505-2E9C-101B-9397-08002B2CF9AE}" pid="4" name="LCID">
    <vt:i4>1033</vt:i4>
  </property>
</Properties>
</file>