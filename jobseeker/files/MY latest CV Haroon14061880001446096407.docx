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75134067"/>
        <w:docPartObj>
          <w:docPartGallery w:val="Cover Pages"/>
          <w:docPartUnique/>
        </w:docPartObj>
      </w:sdtPr>
      <w:sdtEndPr/>
      <w:sdtContent>
        <w:p w:rsidR="0097732B" w:rsidRDefault="00CA4F4F" w:rsidP="00E37A0B">
          <w:r>
            <w:rPr>
              <w:noProof/>
              <w:lang w:eastAsia="en-GB"/>
            </w:rPr>
            <w:drawing>
              <wp:anchor distT="0" distB="0" distL="114300" distR="114300" simplePos="0" relativeHeight="251696128" behindDoc="1" locked="0" layoutInCell="1" allowOverlap="1" wp14:anchorId="5CBFDB7F" wp14:editId="4754764C">
                <wp:simplePos x="0" y="0"/>
                <wp:positionH relativeFrom="column">
                  <wp:posOffset>4885055</wp:posOffset>
                </wp:positionH>
                <wp:positionV relativeFrom="paragraph">
                  <wp:posOffset>-744220</wp:posOffset>
                </wp:positionV>
                <wp:extent cx="793115" cy="793115"/>
                <wp:effectExtent l="76200" t="38100" r="83185" b="121285"/>
                <wp:wrapNone/>
                <wp:docPr id="41" name="Picture 41" descr="C:\Users\ruiop\Downloads\downlo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ruiop\Downloads\downlo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793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7716F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BB9F88" wp14:editId="0EE405D1">
                    <wp:simplePos x="0" y="0"/>
                    <wp:positionH relativeFrom="column">
                      <wp:posOffset>2596144</wp:posOffset>
                    </wp:positionH>
                    <wp:positionV relativeFrom="paragraph">
                      <wp:posOffset>-524510</wp:posOffset>
                    </wp:positionV>
                    <wp:extent cx="2354580" cy="353683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4580" cy="3536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011F" w:rsidRPr="0058011F" w:rsidRDefault="0058011F" w:rsidP="0058011F">
                                <w:pPr>
                                  <w:jc w:val="center"/>
                                  <w:rPr>
                                    <w:rFonts w:cs="Vrinda"/>
                                    <w:color w:val="003399"/>
                                    <w:sz w:val="36"/>
                                    <w:lang w:val="en-US"/>
                                  </w:rPr>
                                </w:pPr>
                                <w:r w:rsidRPr="0058011F">
                                  <w:rPr>
                                    <w:rFonts w:cs="Vrinda"/>
                                    <w:color w:val="003399"/>
                                    <w:sz w:val="36"/>
                                    <w:lang w:val="en-US"/>
                                  </w:rPr>
                                  <w:t>CURRICULUM VITAE</w:t>
                                </w:r>
                              </w:p>
                              <w:p w:rsidR="0058011F" w:rsidRPr="0058011F" w:rsidRDefault="0058011F" w:rsidP="0058011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204.4pt;margin-top:-41.3pt;width:185.4pt;height: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" filled="f" stroked="f" strokeweight=".5pt">
                    <v:textbox>
                      <w:txbxContent>
                        <w:p w:rsidR="0058011F" w:rsidRPr="0058011F" w:rsidRDefault="0058011F" w:rsidP="0058011F">
                          <w:pPr>
                            <w:jc w:val="center"/>
                            <w:rPr>
                              <w:rFonts w:cs="Vrinda"/>
                              <w:color w:val="003399"/>
                              <w:sz w:val="36"/>
                              <w:lang w:val="en-US"/>
                            </w:rPr>
                          </w:pPr>
                          <w:r w:rsidRPr="0058011F">
                            <w:rPr>
                              <w:rFonts w:cs="Vrinda"/>
                              <w:color w:val="003399"/>
                              <w:sz w:val="36"/>
                              <w:lang w:val="en-US"/>
                            </w:rPr>
                            <w:t>CURRICULUM VITAE</w:t>
                          </w:r>
                        </w:p>
                        <w:p w:rsidR="0058011F" w:rsidRPr="0058011F" w:rsidRDefault="0058011F" w:rsidP="0058011F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C239B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89984" behindDoc="1" locked="0" layoutInCell="1" allowOverlap="1" wp14:anchorId="0E4B0F50" wp14:editId="70973166">
                    <wp:simplePos x="0" y="0"/>
                    <wp:positionH relativeFrom="column">
                      <wp:posOffset>5907141</wp:posOffset>
                    </wp:positionH>
                    <wp:positionV relativeFrom="paragraph">
                      <wp:posOffset>-396240</wp:posOffset>
                    </wp:positionV>
                    <wp:extent cx="508635" cy="3159760"/>
                    <wp:effectExtent l="0" t="0" r="0" b="254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635" cy="3159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782B" w:rsidRPr="006C239B" w:rsidDel="00B957D3" w:rsidRDefault="0087782B" w:rsidP="0087782B">
                                <w:pPr>
                                  <w:pStyle w:val="NoSpacing"/>
                                  <w:spacing w:line="276" w:lineRule="auto"/>
                                  <w:rPr>
                                    <w:del w:id="0" w:author="VIDATHA" w:date="2013-06-12T02:49:00Z"/>
                                    <w:rFonts w:cs="Vrind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C239B">
                                  <w:rPr>
                                    <w:rFonts w:cs="Vrind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E-MAIL: </w:t>
                                </w:r>
                                <w:hyperlink r:id="rId7" w:history="1">
                                  <w:r w:rsidRPr="006C239B">
                                    <w:rPr>
                                      <w:rStyle w:val="Hyperlink"/>
                                      <w:rFonts w:cs="Vrind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  <w:lang w:val="en-US"/>
                                    </w:rPr>
                                    <w:t>haroonvrc@yahoo.com</w:t>
                                  </w:r>
                                </w:hyperlink>
                                <w:r w:rsidRPr="006C239B">
                                  <w:rPr>
                                    <w:rFonts w:cs="Vrind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, </w:t>
                                </w:r>
                                <w:hyperlink r:id="rId8" w:history="1">
                                  <w:r w:rsidRPr="006C239B">
                                    <w:rPr>
                                      <w:rStyle w:val="Hyperlink"/>
                                      <w:rFonts w:cs="Vrind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  <w:lang w:val="en-US"/>
                                    </w:rPr>
                                    <w:t>hmhifath@gmail.com</w:t>
                                  </w:r>
                                </w:hyperlink>
                              </w:p>
                              <w:p w:rsidR="0087782B" w:rsidRPr="006C239B" w:rsidRDefault="0087782B" w:rsidP="0087782B">
                                <w:pPr>
                                  <w:pStyle w:val="NoSpacing"/>
                                  <w:spacing w:line="276" w:lineRule="auto"/>
                                  <w:rPr>
                                    <w:rFonts w:cs="Vrind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C239B">
                                  <w:rPr>
                                    <w:rFonts w:cs="Vrind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>FACEBOOK:</w:t>
                                </w:r>
                                <w:r w:rsidRPr="006C239B"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hyperlink r:id="rId9" w:history="1">
                                  <w:r w:rsidRPr="006C239B">
                                    <w:rPr>
                                      <w:rStyle w:val="Hyperlink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u w:val="none"/>
                                    </w:rPr>
                                    <w:t>www.facebook.com/cassim.haroon.3</w:t>
                                  </w:r>
                                </w:hyperlink>
                                <w:r w:rsidRPr="006C239B">
                                  <w:rPr>
                                    <w:rFonts w:cs="Vrinda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1" o:spid="_x0000_s1027" type="#_x0000_t202" style="position:absolute;margin-left:465.15pt;margin-top:-31.2pt;width:40.05pt;height:248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" filled="f" stroked="f" strokeweight=".5pt">
                    <v:textbox style="layout-flow:vertical;mso-layout-flow-alt:bottom-to-top">
                      <w:txbxContent>
                        <w:p w:rsidR="0087782B" w:rsidRPr="006C239B" w:rsidDel="00B957D3" w:rsidRDefault="0087782B" w:rsidP="0087782B">
                          <w:pPr>
                            <w:pStyle w:val="NoSpacing"/>
                            <w:spacing w:line="276" w:lineRule="auto"/>
                            <w:rPr>
                              <w:del w:id="1" w:author="VIDATHA" w:date="2013-06-12T02:49:00Z"/>
                              <w:rFonts w:cs="Vrinda"/>
                              <w:b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6C239B">
                            <w:rPr>
                              <w:rFonts w:cs="Vrinda"/>
                              <w:b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E-MAIL: </w:t>
                          </w:r>
                          <w:hyperlink r:id="rId10" w:history="1">
                            <w:r w:rsidRPr="006C239B">
                              <w:rPr>
                                <w:rStyle w:val="Hyperlink"/>
                                <w:rFonts w:cs="Vrinda"/>
                                <w:b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haroonvrc@yahoo.com</w:t>
                            </w:r>
                          </w:hyperlink>
                          <w:r w:rsidRPr="006C239B">
                            <w:rPr>
                              <w:rFonts w:cs="Vrinda"/>
                              <w:b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, </w:t>
                          </w:r>
                          <w:hyperlink r:id="rId11" w:history="1">
                            <w:r w:rsidRPr="006C239B">
                              <w:rPr>
                                <w:rStyle w:val="Hyperlink"/>
                                <w:rFonts w:cs="Vrinda"/>
                                <w:b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hmhifath@gmail.com</w:t>
                            </w:r>
                          </w:hyperlink>
                        </w:p>
                        <w:p w:rsidR="0087782B" w:rsidRPr="006C239B" w:rsidRDefault="0087782B" w:rsidP="0087782B">
                          <w:pPr>
                            <w:pStyle w:val="NoSpacing"/>
                            <w:spacing w:line="276" w:lineRule="auto"/>
                            <w:rPr>
                              <w:rFonts w:cs="Vrinda"/>
                              <w:b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6C239B">
                            <w:rPr>
                              <w:rFonts w:cs="Vrinda"/>
                              <w:b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FACEBOOK:</w:t>
                          </w:r>
                          <w:r w:rsidRPr="006C239B"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2" w:history="1">
                            <w:r w:rsidRPr="006C239B">
                              <w:rPr>
                                <w:rStyle w:val="Hyperlink"/>
                                <w:b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>www.facebook.com/cassim.haroon.3</w:t>
                            </w:r>
                          </w:hyperlink>
                          <w:r w:rsidRPr="006C239B">
                            <w:rPr>
                              <w:rFonts w:cs="Vrinda"/>
                              <w:b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800AB" w:rsidRPr="00FE7659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734EFEE0" wp14:editId="3894DC13">
                    <wp:simplePos x="0" y="0"/>
                    <wp:positionH relativeFrom="margin">
                      <wp:posOffset>5796280</wp:posOffset>
                    </wp:positionH>
                    <wp:positionV relativeFrom="margin">
                      <wp:posOffset>-758190</wp:posOffset>
                    </wp:positionV>
                    <wp:extent cx="82550" cy="10259695"/>
                    <wp:effectExtent l="0" t="0" r="0" b="8255"/>
                    <wp:wrapSquare wrapText="bothSides"/>
                    <wp:docPr id="28" name="Rectangl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2550" cy="10259695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E7659" w:rsidRDefault="00FE7659" w:rsidP="00FE7659">
                                <w:pPr>
                                  <w:ind w:left="28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8" o:spid="_x0000_s1028" style="position:absolute;margin-left:456.4pt;margin-top:-59.7pt;width:6.5pt;height:807.8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" fillcolor="#1f497d" stroked="f" strokeweight="2pt">
                    <v:path arrowok="t"/>
                    <v:textbox inset="14.4pt,,14.4pt">
                      <w:txbxContent>
                        <w:p w:rsidR="00FE7659" w:rsidRDefault="00FE7659" w:rsidP="00FE7659">
                          <w:pPr>
                            <w:ind w:left="284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3800AB" w:rsidRPr="00FE7659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41CB92C1" wp14:editId="39C9C563">
                    <wp:simplePos x="0" y="0"/>
                    <wp:positionH relativeFrom="margin">
                      <wp:posOffset>5939790</wp:posOffset>
                    </wp:positionH>
                    <wp:positionV relativeFrom="margin">
                      <wp:posOffset>-761365</wp:posOffset>
                    </wp:positionV>
                    <wp:extent cx="473710" cy="10260330"/>
                    <wp:effectExtent l="0" t="0" r="2540" b="3810"/>
                    <wp:wrapSquare wrapText="bothSides"/>
                    <wp:docPr id="27" name="Rectangl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73710" cy="10260330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E7659" w:rsidRDefault="00FE7659" w:rsidP="00FE7659">
                                <w:pPr>
                                  <w:ind w:left="28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27" o:spid="_x0000_s1029" style="position:absolute;margin-left:467.7pt;margin-top:-59.95pt;width:37.3pt;height:807.9pt;z-index:-251632640;visibility:visible;mso-wrap-style:square;mso-width-percent:0;mso-height-percent:96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" fillcolor="#1f497d" stroked="f" strokeweight="2pt">
                    <v:path arrowok="t"/>
                    <v:textbox inset="14.4pt,,14.4pt">
                      <w:txbxContent>
                        <w:p w:rsidR="00FE7659" w:rsidRDefault="00FE7659" w:rsidP="00FE7659">
                          <w:pPr>
                            <w:ind w:left="284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FF73A7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CA6478D" wp14:editId="6213A4DE">
                    <wp:simplePos x="0" y="0"/>
                    <wp:positionH relativeFrom="column">
                      <wp:posOffset>-314960</wp:posOffset>
                    </wp:positionH>
                    <wp:positionV relativeFrom="paragraph">
                      <wp:posOffset>256911</wp:posOffset>
                    </wp:positionV>
                    <wp:extent cx="3622675" cy="396240"/>
                    <wp:effectExtent l="0" t="0" r="0" b="381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22675" cy="3962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732B" w:rsidRPr="0058011F" w:rsidRDefault="0097732B" w:rsidP="0097732B">
                                <w:pPr>
                                  <w:rPr>
                                    <w:rFonts w:cs="Vrinda"/>
                                    <w:b/>
                                    <w:color w:val="003399"/>
                                    <w:sz w:val="36"/>
                                    <w:lang w:val="en-US"/>
                                  </w:rPr>
                                </w:pPr>
                                <w:r w:rsidRPr="0058011F">
                                  <w:rPr>
                                    <w:rFonts w:cs="Vrinda"/>
                                    <w:b/>
                                    <w:color w:val="003399"/>
                                    <w:sz w:val="36"/>
                                    <w:lang w:val="en-US"/>
                                  </w:rPr>
                                  <w:t>MOHAMED CASSIM HAROON</w:t>
                                </w:r>
                              </w:p>
                              <w:p w:rsidR="0097732B" w:rsidRPr="0058011F" w:rsidRDefault="0097732B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30" type="#_x0000_t202" style="position:absolute;margin-left:-24.8pt;margin-top:20.25pt;width:285.25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" fillcolor="white [3201]" stroked="f" strokeweight=".5pt">
                    <v:textbox>
                      <w:txbxContent>
                        <w:p w:rsidR="0097732B" w:rsidRPr="0058011F" w:rsidRDefault="0097732B" w:rsidP="0097732B">
                          <w:pPr>
                            <w:rPr>
                              <w:rFonts w:cs="Vrinda"/>
                              <w:b/>
                              <w:color w:val="003399"/>
                              <w:sz w:val="36"/>
                              <w:lang w:val="en-US"/>
                            </w:rPr>
                          </w:pPr>
                          <w:r w:rsidRPr="0058011F">
                            <w:rPr>
                              <w:rFonts w:cs="Vrinda"/>
                              <w:b/>
                              <w:color w:val="003399"/>
                              <w:sz w:val="36"/>
                              <w:lang w:val="en-US"/>
                            </w:rPr>
                            <w:t>MOHAMED CASSIM HAROON</w:t>
                          </w:r>
                        </w:p>
                        <w:p w:rsidR="0097732B" w:rsidRPr="0058011F" w:rsidRDefault="0097732B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97732B" w:rsidRDefault="0097732B" w:rsidP="00E37A0B">
          <w:r>
            <w:t xml:space="preserve">           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:rsidR="0097732B" w:rsidRDefault="0087782B" w:rsidP="00E37A0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85888" behindDoc="1" locked="0" layoutInCell="1" allowOverlap="1" wp14:anchorId="26A8BEC7" wp14:editId="32ABA1E0">
                    <wp:simplePos x="0" y="0"/>
                    <wp:positionH relativeFrom="column">
                      <wp:posOffset>5909481</wp:posOffset>
                    </wp:positionH>
                    <wp:positionV relativeFrom="paragraph">
                      <wp:posOffset>6197922</wp:posOffset>
                    </wp:positionV>
                    <wp:extent cx="492125" cy="2229485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125" cy="2229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7659" w:rsidRPr="003800AB" w:rsidRDefault="003800AB" w:rsidP="003800AB">
                                <w:pPr>
                                  <w:pStyle w:val="SubsectionDate"/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2"/>
                                  </w:rPr>
                                </w:pPr>
                                <w:r w:rsidRPr="003800AB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2"/>
                                  </w:rPr>
                                  <w:t>MOHAMED CASSIM HAROON</w:t>
                                </w:r>
                              </w:p>
                              <w:p w:rsidR="003800AB" w:rsidRPr="003800AB" w:rsidRDefault="003800AB" w:rsidP="003800AB">
                                <w:pPr>
                                  <w:pStyle w:val="SubsectionDate"/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6"/>
                                  </w:rPr>
                                </w:pPr>
                                <w:r w:rsidRPr="003800AB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16"/>
                                  </w:rPr>
                                  <w:t>DATA ENTRRY OPERATOR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9" o:spid="_x0000_s1031" type="#_x0000_t202" style="position:absolute;margin-left:465.3pt;margin-top:488.05pt;width:38.75pt;height:175.5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" filled="f" stroked="f" strokeweight=".5pt">
                    <v:textbox style="layout-flow:vertical;mso-layout-flow-alt:bottom-to-top">
                      <w:txbxContent>
                        <w:p w:rsidR="00FE7659" w:rsidRPr="003800AB" w:rsidRDefault="003800AB" w:rsidP="003800AB">
                          <w:pPr>
                            <w:pStyle w:val="SubsectionDate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2"/>
                            </w:rPr>
                          </w:pPr>
                          <w:r w:rsidRPr="003800AB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2"/>
                            </w:rPr>
                            <w:t>MOHAMED CASSIM HAROON</w:t>
                          </w:r>
                        </w:p>
                        <w:p w:rsidR="003800AB" w:rsidRPr="003800AB" w:rsidRDefault="003800AB" w:rsidP="003800AB">
                          <w:pPr>
                            <w:pStyle w:val="SubsectionDate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6"/>
                            </w:rPr>
                          </w:pPr>
                          <w:r w:rsidRPr="003800AB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16"/>
                            </w:rPr>
                            <w:t>DATA ENTRRY OPERATOR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800AB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87936" behindDoc="1" locked="0" layoutInCell="1" allowOverlap="1" wp14:anchorId="7D6DD015" wp14:editId="78D4C14B">
                    <wp:simplePos x="0" y="0"/>
                    <wp:positionH relativeFrom="column">
                      <wp:posOffset>5909310</wp:posOffset>
                    </wp:positionH>
                    <wp:positionV relativeFrom="paragraph">
                      <wp:posOffset>2929255</wp:posOffset>
                    </wp:positionV>
                    <wp:extent cx="497205" cy="2229485"/>
                    <wp:effectExtent l="0" t="0" r="0" b="0"/>
                    <wp:wrapNone/>
                    <wp:docPr id="30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7205" cy="2229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0AB" w:rsidRPr="003800AB" w:rsidRDefault="003800AB" w:rsidP="003800AB">
                                <w:pPr>
                                  <w:pStyle w:val="SubsectionDate"/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3800AB">
                                  <w:rPr>
                                    <w:rFonts w:asciiTheme="minorHAnsi" w:hAnsiTheme="minorHAnsi"/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95A, MATHAVAN ROAD</w:t>
                                </w:r>
                              </w:p>
                              <w:p w:rsidR="003800AB" w:rsidRPr="003800AB" w:rsidRDefault="003800AB" w:rsidP="003800AB">
                                <w:pPr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3800AB"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KALMUNAI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-03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32" type="#_x0000_t202" style="position:absolute;margin-left:465.3pt;margin-top:230.65pt;width:39.15pt;height:175.5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" filled="f" stroked="f" strokeweight=".5pt">
                    <v:textbox style="layout-flow:vertical;mso-layout-flow-alt:bottom-to-top">
                      <w:txbxContent>
                        <w:p w:rsidR="003800AB" w:rsidRPr="003800AB" w:rsidRDefault="003800AB" w:rsidP="003800AB">
                          <w:pPr>
                            <w:pStyle w:val="SubsectionDate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800AB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>95A, MATHAVAN ROAD</w:t>
                          </w:r>
                        </w:p>
                        <w:p w:rsidR="003800AB" w:rsidRPr="003800AB" w:rsidRDefault="003800AB" w:rsidP="003800AB">
                          <w:pPr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800AB"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>KALMUNAI</w:t>
                          </w:r>
                          <w:r>
                            <w:rPr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 xml:space="preserve"> -03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A15C8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15084A44" wp14:editId="7A15DB75">
                    <wp:simplePos x="0" y="0"/>
                    <wp:positionH relativeFrom="column">
                      <wp:posOffset>1907540</wp:posOffset>
                    </wp:positionH>
                    <wp:positionV relativeFrom="paragraph">
                      <wp:posOffset>1453779</wp:posOffset>
                    </wp:positionV>
                    <wp:extent cx="3114040" cy="370840"/>
                    <wp:effectExtent l="0" t="0" r="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4040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457" w:rsidRDefault="00915457">
                                <w:r w:rsidRPr="00A93EE5">
                                  <w:rPr>
                                    <w:rFonts w:cs="Vrinda"/>
                                    <w:b/>
                                    <w:color w:val="003399"/>
                                    <w:lang w:val="en-US"/>
                                  </w:rPr>
                                  <w:t>FACEBOOK:</w:t>
                                </w:r>
                                <w:r w:rsidRPr="00A93EE5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hyperlink r:id="rId13" w:history="1">
                                  <w:r w:rsidRPr="00A93EE5">
                                    <w:rPr>
                                      <w:rStyle w:val="Hyperlink"/>
                                      <w:color w:val="auto"/>
                                      <w:sz w:val="20"/>
                                    </w:rPr>
                                    <w:t>www.facebook.com/cassim.haroon.3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9" o:spid="_x0000_s1033" type="#_x0000_t202" style="position:absolute;margin-left:150.2pt;margin-top:114.45pt;width:245.2pt;height:29.2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" filled="f" stroked="f" strokeweight=".5pt">
                    <v:textbox>
                      <w:txbxContent>
                        <w:p w:rsidR="00915457" w:rsidRDefault="00915457">
                          <w:r w:rsidRPr="00A93EE5">
                            <w:rPr>
                              <w:rFonts w:cs="Vrinda"/>
                              <w:b/>
                              <w:color w:val="003399"/>
                              <w:lang w:val="en-US"/>
                            </w:rPr>
                            <w:t>FACEBOOK:</w:t>
                          </w:r>
                          <w:r w:rsidRPr="00A93EE5">
                            <w:rPr>
                              <w:sz w:val="20"/>
                            </w:rPr>
                            <w:t xml:space="preserve"> </w:t>
                          </w:r>
                          <w:hyperlink r:id="rId14" w:history="1">
                            <w:r w:rsidRPr="00A93EE5">
                              <w:rPr>
                                <w:rStyle w:val="Hyperlink"/>
                                <w:color w:val="auto"/>
                                <w:sz w:val="20"/>
                              </w:rPr>
                              <w:t>www.facebook.com/cassim.haroon.3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A15C8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3390FFA8" wp14:editId="5CAC95F0">
                    <wp:simplePos x="0" y="0"/>
                    <wp:positionH relativeFrom="column">
                      <wp:posOffset>1906270</wp:posOffset>
                    </wp:positionH>
                    <wp:positionV relativeFrom="paragraph">
                      <wp:posOffset>664210</wp:posOffset>
                    </wp:positionV>
                    <wp:extent cx="3691890" cy="879475"/>
                    <wp:effectExtent l="0" t="0" r="381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1890" cy="879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4FA" w:rsidRPr="00A93EE5" w:rsidRDefault="001744FA" w:rsidP="00FF73A7">
                                <w:pPr>
                                  <w:pStyle w:val="NoSpacing"/>
                                  <w:spacing w:line="276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93EE5">
                                  <w:rPr>
                                    <w:rFonts w:cs="Vrinda"/>
                                    <w:b/>
                                    <w:color w:val="003399"/>
                                    <w:lang w:val="en-US"/>
                                  </w:rPr>
                                  <w:t xml:space="preserve">PHONE: </w:t>
                                </w:r>
                                <w:r w:rsidRPr="00A93EE5">
                                  <w:rPr>
                                    <w:sz w:val="20"/>
                                    <w:lang w:val="en-US"/>
                                  </w:rPr>
                                  <w:t>+94672221101</w:t>
                                </w:r>
                              </w:p>
                              <w:p w:rsidR="001744FA" w:rsidRDefault="001744FA" w:rsidP="00FF73A7">
                                <w:pPr>
                                  <w:pStyle w:val="NoSpacing"/>
                                  <w:spacing w:line="276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93EE5">
                                  <w:rPr>
                                    <w:rFonts w:cs="Vrinda"/>
                                    <w:b/>
                                    <w:color w:val="003399"/>
                                    <w:lang w:val="en-US"/>
                                  </w:rPr>
                                  <w:t xml:space="preserve">MOBILE: </w:t>
                                </w:r>
                                <w:r w:rsidRPr="00A93EE5">
                                  <w:rPr>
                                    <w:sz w:val="20"/>
                                    <w:lang w:val="en-US"/>
                                  </w:rPr>
                                  <w:t>+94779003630</w:t>
                                </w:r>
                              </w:p>
                              <w:p w:rsidR="002A15C8" w:rsidRPr="002A15C8" w:rsidRDefault="002A15C8" w:rsidP="00FF73A7">
                                <w:pPr>
                                  <w:pStyle w:val="NoSpacing"/>
                                  <w:spacing w:line="276" w:lineRule="auto"/>
                                  <w:rPr>
                                    <w:rFonts w:cs="Vrinda"/>
                                    <w:b/>
                                    <w:color w:val="003399"/>
                                    <w:lang w:val="en-US"/>
                                  </w:rPr>
                                </w:pPr>
                                <w:r w:rsidRPr="002A15C8">
                                  <w:rPr>
                                    <w:rFonts w:cs="Vrinda"/>
                                    <w:b/>
                                    <w:color w:val="003399"/>
                                    <w:lang w:val="en-US"/>
                                  </w:rPr>
                                  <w:t>FAX:</w:t>
                                </w:r>
                                <w:r>
                                  <w:rPr>
                                    <w:rFonts w:cs="Vrinda"/>
                                    <w:b/>
                                    <w:color w:val="003399"/>
                                    <w:lang w:val="en-US"/>
                                  </w:rPr>
                                  <w:t xml:space="preserve"> </w:t>
                                </w:r>
                                <w:r w:rsidRPr="002A15C8">
                                  <w:rPr>
                                    <w:sz w:val="20"/>
                                    <w:lang w:val="en-US"/>
                                  </w:rPr>
                                  <w:t>+9422211101</w:t>
                                </w:r>
                              </w:p>
                              <w:p w:rsidR="001744FA" w:rsidRPr="001744FA" w:rsidRDefault="00FF73A7" w:rsidP="00FF73A7">
                                <w:pPr>
                                  <w:pStyle w:val="NoSpacing"/>
                                  <w:spacing w:line="276" w:lineRule="auto"/>
                                  <w:rPr>
                                    <w:rFonts w:cs="Vrinda"/>
                                    <w:b/>
                                    <w:color w:val="003399"/>
                                    <w:sz w:val="24"/>
                                    <w:lang w:val="en-US"/>
                                  </w:rPr>
                                </w:pPr>
                                <w:r w:rsidRPr="00A93EE5">
                                  <w:rPr>
                                    <w:rFonts w:cs="Vrinda"/>
                                    <w:b/>
                                    <w:color w:val="003399"/>
                                    <w:lang w:val="en-US"/>
                                  </w:rPr>
                                  <w:t>E-MAIL</w:t>
                                </w:r>
                                <w:r w:rsidR="001744FA" w:rsidRPr="00A93EE5">
                                  <w:rPr>
                                    <w:rFonts w:cs="Vrinda"/>
                                    <w:b/>
                                    <w:color w:val="003399"/>
                                    <w:lang w:val="en-US"/>
                                  </w:rPr>
                                  <w:t xml:space="preserve">: </w:t>
                                </w:r>
                                <w:hyperlink r:id="rId15" w:history="1">
                                  <w:r w:rsidR="001744FA" w:rsidRPr="00A93EE5">
                                    <w:rPr>
                                      <w:rStyle w:val="Hyperlink"/>
                                      <w:rFonts w:cs="Vrinda"/>
                                      <w:color w:val="auto"/>
                                      <w:sz w:val="20"/>
                                      <w:lang w:val="en-US"/>
                                    </w:rPr>
                                    <w:t>haroonvrc@yahoo.com</w:t>
                                  </w:r>
                                </w:hyperlink>
                                <w:r w:rsidR="001744FA" w:rsidRPr="00A93EE5">
                                  <w:rPr>
                                    <w:rFonts w:cs="Vrinda"/>
                                    <w:sz w:val="20"/>
                                    <w:lang w:val="en-US"/>
                                  </w:rPr>
                                  <w:t xml:space="preserve">, </w:t>
                                </w:r>
                                <w:hyperlink r:id="rId16" w:history="1">
                                  <w:r w:rsidR="00C864E2" w:rsidRPr="00736E60">
                                    <w:rPr>
                                      <w:rStyle w:val="Hyperlink"/>
                                      <w:rFonts w:cs="Vrinda"/>
                                      <w:sz w:val="20"/>
                                      <w:lang w:val="en-US"/>
                                    </w:rPr>
                                    <w:t>haroonvrc@hotmail.com</w:t>
                                  </w:r>
                                </w:hyperlink>
                                <w:r w:rsidR="001744FA" w:rsidRPr="001744FA">
                                  <w:rPr>
                                    <w:rFonts w:cs="Vrinda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4" type="#_x0000_t202" style="position:absolute;margin-left:150.1pt;margin-top:52.3pt;width:290.7pt;height:69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" fillcolor="white [3201]" stroked="f" strokeweight=".5pt">
                    <v:textbox>
                      <w:txbxContent>
                        <w:p w:rsidR="001744FA" w:rsidRPr="00A93EE5" w:rsidRDefault="001744FA" w:rsidP="00FF73A7">
                          <w:pPr>
                            <w:pStyle w:val="NoSpacing"/>
                            <w:spacing w:line="276" w:lineRule="auto"/>
                            <w:rPr>
                              <w:sz w:val="20"/>
                              <w:lang w:val="en-US"/>
                            </w:rPr>
                          </w:pPr>
                          <w:r w:rsidRPr="00A93EE5">
                            <w:rPr>
                              <w:rFonts w:cs="Vrinda"/>
                              <w:b/>
                              <w:color w:val="003399"/>
                              <w:lang w:val="en-US"/>
                            </w:rPr>
                            <w:t xml:space="preserve">PHONE: </w:t>
                          </w:r>
                          <w:r w:rsidRPr="00A93EE5">
                            <w:rPr>
                              <w:sz w:val="20"/>
                              <w:lang w:val="en-US"/>
                            </w:rPr>
                            <w:t>+94672221101</w:t>
                          </w:r>
                        </w:p>
                        <w:p w:rsidR="001744FA" w:rsidRDefault="001744FA" w:rsidP="00FF73A7">
                          <w:pPr>
                            <w:pStyle w:val="NoSpacing"/>
                            <w:spacing w:line="276" w:lineRule="auto"/>
                            <w:rPr>
                              <w:sz w:val="20"/>
                              <w:lang w:val="en-US"/>
                            </w:rPr>
                          </w:pPr>
                          <w:r w:rsidRPr="00A93EE5">
                            <w:rPr>
                              <w:rFonts w:cs="Vrinda"/>
                              <w:b/>
                              <w:color w:val="003399"/>
                              <w:lang w:val="en-US"/>
                            </w:rPr>
                            <w:t xml:space="preserve">MOBILE: </w:t>
                          </w:r>
                          <w:r w:rsidRPr="00A93EE5">
                            <w:rPr>
                              <w:sz w:val="20"/>
                              <w:lang w:val="en-US"/>
                            </w:rPr>
                            <w:t>+94779003630</w:t>
                          </w:r>
                        </w:p>
                        <w:p w:rsidR="002A15C8" w:rsidRPr="002A15C8" w:rsidRDefault="002A15C8" w:rsidP="00FF73A7">
                          <w:pPr>
                            <w:pStyle w:val="NoSpacing"/>
                            <w:spacing w:line="276" w:lineRule="auto"/>
                            <w:rPr>
                              <w:rFonts w:cs="Vrinda"/>
                              <w:b/>
                              <w:color w:val="003399"/>
                              <w:lang w:val="en-US"/>
                            </w:rPr>
                          </w:pPr>
                          <w:r w:rsidRPr="002A15C8">
                            <w:rPr>
                              <w:rFonts w:cs="Vrinda"/>
                              <w:b/>
                              <w:color w:val="003399"/>
                              <w:lang w:val="en-US"/>
                            </w:rPr>
                            <w:t>FAX:</w:t>
                          </w:r>
                          <w:r>
                            <w:rPr>
                              <w:rFonts w:cs="Vrinda"/>
                              <w:b/>
                              <w:color w:val="003399"/>
                              <w:lang w:val="en-US"/>
                            </w:rPr>
                            <w:t xml:space="preserve"> </w:t>
                          </w:r>
                          <w:r w:rsidRPr="002A15C8">
                            <w:rPr>
                              <w:sz w:val="20"/>
                              <w:lang w:val="en-US"/>
                            </w:rPr>
                            <w:t>+9422211101</w:t>
                          </w:r>
                        </w:p>
                        <w:p w:rsidR="001744FA" w:rsidRPr="001744FA" w:rsidRDefault="00FF73A7" w:rsidP="00FF73A7">
                          <w:pPr>
                            <w:pStyle w:val="NoSpacing"/>
                            <w:spacing w:line="276" w:lineRule="auto"/>
                            <w:rPr>
                              <w:rFonts w:cs="Vrinda"/>
                              <w:b/>
                              <w:color w:val="003399"/>
                              <w:sz w:val="24"/>
                              <w:lang w:val="en-US"/>
                            </w:rPr>
                          </w:pPr>
                          <w:r w:rsidRPr="00A93EE5">
                            <w:rPr>
                              <w:rFonts w:cs="Vrinda"/>
                              <w:b/>
                              <w:color w:val="003399"/>
                              <w:lang w:val="en-US"/>
                            </w:rPr>
                            <w:t>E-MAIL</w:t>
                          </w:r>
                          <w:r w:rsidR="001744FA" w:rsidRPr="00A93EE5">
                            <w:rPr>
                              <w:rFonts w:cs="Vrinda"/>
                              <w:b/>
                              <w:color w:val="003399"/>
                              <w:lang w:val="en-US"/>
                            </w:rPr>
                            <w:t xml:space="preserve">: </w:t>
                          </w:r>
                          <w:hyperlink r:id="rId17" w:history="1">
                            <w:r w:rsidR="001744FA" w:rsidRPr="00A93EE5">
                              <w:rPr>
                                <w:rStyle w:val="Hyperlink"/>
                                <w:rFonts w:cs="Vrinda"/>
                                <w:color w:val="auto"/>
                                <w:sz w:val="20"/>
                                <w:lang w:val="en-US"/>
                              </w:rPr>
                              <w:t>haroonvrc@yahoo.com</w:t>
                            </w:r>
                          </w:hyperlink>
                          <w:r w:rsidR="001744FA" w:rsidRPr="00A93EE5">
                            <w:rPr>
                              <w:rFonts w:cs="Vrinda"/>
                              <w:sz w:val="20"/>
                              <w:lang w:val="en-US"/>
                            </w:rPr>
                            <w:t xml:space="preserve">, </w:t>
                          </w:r>
                          <w:hyperlink r:id="rId18" w:history="1">
                            <w:r w:rsidR="00C864E2" w:rsidRPr="00736E60">
                              <w:rPr>
                                <w:rStyle w:val="Hyperlink"/>
                                <w:rFonts w:cs="Vrinda"/>
                                <w:sz w:val="20"/>
                                <w:lang w:val="en-US"/>
                              </w:rPr>
                              <w:t>haroonvrc@hotmail.com</w:t>
                            </w:r>
                          </w:hyperlink>
                          <w:r w:rsidR="001744FA" w:rsidRPr="001744FA">
                            <w:rPr>
                              <w:rFonts w:cs="Vrinda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3A7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4010415" wp14:editId="1606890D">
                    <wp:simplePos x="0" y="0"/>
                    <wp:positionH relativeFrom="column">
                      <wp:posOffset>-320040</wp:posOffset>
                    </wp:positionH>
                    <wp:positionV relativeFrom="paragraph">
                      <wp:posOffset>1863090</wp:posOffset>
                    </wp:positionV>
                    <wp:extent cx="5511800" cy="6969760"/>
                    <wp:effectExtent l="0" t="0" r="0" b="254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1800" cy="69697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15457" w:rsidRDefault="00915457" w:rsidP="008105FA">
                                <w:pPr>
                                  <w:pStyle w:val="SubsectionDate"/>
                                  <w:rPr>
                                    <w:rFonts w:asciiTheme="minorHAnsi" w:hAnsiTheme="minorHAnsi" w:cs="Vrinda"/>
                                    <w:b/>
                                    <w:color w:val="003399"/>
                                    <w:spacing w:val="0"/>
                                    <w:szCs w:val="22"/>
                                    <w:lang w:val="en-US" w:eastAsia="en-US"/>
                                  </w:rPr>
                                </w:pPr>
                                <w:r w:rsidRPr="008105FA">
                                  <w:rPr>
                                    <w:rFonts w:asciiTheme="minorHAnsi" w:hAnsiTheme="minorHAnsi" w:cs="Vrinda"/>
                                    <w:b/>
                                    <w:color w:val="003399"/>
                                    <w:spacing w:val="0"/>
                                    <w:szCs w:val="22"/>
                                    <w:lang w:val="en-US" w:eastAsia="en-US"/>
                                  </w:rPr>
                                  <w:t xml:space="preserve">EDUCATION: </w:t>
                                </w:r>
                              </w:p>
                              <w:p w:rsidR="008105FA" w:rsidRPr="008105FA" w:rsidRDefault="008105FA" w:rsidP="008105FA">
                                <w:pPr>
                                  <w:pStyle w:val="SubsectionDate"/>
                                  <w:rPr>
                                    <w:sz w:val="16"/>
                                  </w:rPr>
                                </w:pPr>
                              </w:p>
                              <w:p w:rsidR="00915457" w:rsidRPr="00A93EE5" w:rsidRDefault="00915457" w:rsidP="00FF73A7">
                                <w:pPr>
                                  <w:pStyle w:val="SubsectionDate"/>
                                  <w:spacing w:line="276" w:lineRule="auto"/>
                                  <w:rPr>
                                    <w:rFonts w:asciiTheme="minorHAnsi" w:hAnsiTheme="minorHAnsi" w:cstheme="minorBidi"/>
                                    <w:color w:val="auto"/>
                                    <w:spacing w:val="0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  <w:r w:rsidRPr="00A93EE5">
                                  <w:rPr>
                                    <w:rFonts w:asciiTheme="minorHAnsi" w:hAnsiTheme="minorHAnsi" w:cstheme="minorBidi"/>
                                    <w:color w:val="auto"/>
                                    <w:spacing w:val="0"/>
                                    <w:sz w:val="22"/>
                                    <w:szCs w:val="22"/>
                                    <w:lang w:eastAsia="en-US"/>
                                  </w:rPr>
                                  <w:t>AL-BARHRIYA MAHA VIDIYALAIAM KALMUNAI</w:t>
                                </w:r>
                              </w:p>
                              <w:p w:rsidR="00915457" w:rsidRPr="00A93EE5" w:rsidRDefault="00915457" w:rsidP="00FF73A7">
                                <w:pPr>
                                  <w:pStyle w:val="NoSpacing"/>
                                  <w:spacing w:line="276" w:lineRule="auto"/>
                                </w:pPr>
                                <w:r w:rsidRPr="00A93EE5">
                                  <w:t>PASSED G.C.E (O/L) EXAMINATION IN 2002, 2009</w:t>
                                </w:r>
                              </w:p>
                              <w:p w:rsidR="00915457" w:rsidRPr="00A93EE5" w:rsidRDefault="00915457" w:rsidP="00FF73A7">
                                <w:pPr>
                                  <w:pStyle w:val="NoSpacing"/>
                                  <w:spacing w:line="276" w:lineRule="auto"/>
                                </w:pPr>
                                <w:r w:rsidRPr="00A93EE5">
                                  <w:t>INDEX NO. 24381794</w:t>
                                </w:r>
                              </w:p>
                              <w:p w:rsidR="008105FA" w:rsidRPr="008105FA" w:rsidRDefault="008105FA" w:rsidP="00915457">
                                <w:pPr>
                                  <w:pStyle w:val="NoSpacing"/>
                                  <w:rPr>
                                    <w:sz w:val="18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10"/>
                                  <w:gridCol w:w="3544"/>
                                </w:tblGrid>
                                <w:tr w:rsidR="008105FA" w:rsidRPr="000A5D19" w:rsidTr="00804B23">
                                  <w:trPr>
                                    <w:trHeight w:val="419"/>
                                  </w:trPr>
                                  <w:tc>
                                    <w:tcPr>
                                      <w:tcW w:w="3510" w:type="dxa"/>
                                    </w:tcPr>
                                    <w:p w:rsidR="008105FA" w:rsidRPr="008105FA" w:rsidRDefault="008105FA" w:rsidP="00804B23">
                                      <w:pPr>
                                        <w:pStyle w:val="Subsection"/>
                                        <w:spacing w:line="360" w:lineRule="auto"/>
                                        <w:rPr>
                                          <w:rFonts w:asciiTheme="minorHAnsi" w:eastAsiaTheme="minorHAnsi" w:hAnsiTheme="minorHAnsi" w:cs="Vrinda"/>
                                          <w:color w:val="003399"/>
                                          <w:spacing w:val="0"/>
                                          <w:lang w:eastAsia="en-US"/>
                                        </w:rPr>
                                      </w:pPr>
                                      <w:r w:rsidRPr="008105FA">
                                        <w:rPr>
                                          <w:rFonts w:asciiTheme="minorHAnsi" w:eastAsiaTheme="minorHAnsi" w:hAnsiTheme="minorHAnsi" w:cs="Vrinda"/>
                                          <w:color w:val="003399"/>
                                          <w:spacing w:val="0"/>
                                          <w:lang w:eastAsia="en-US"/>
                                        </w:rPr>
                                        <w:t>SUBJECT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8105FA" w:rsidRPr="008105FA" w:rsidRDefault="008105FA" w:rsidP="00804B23">
                                      <w:pPr>
                                        <w:pStyle w:val="Subsection"/>
                                        <w:spacing w:line="360" w:lineRule="auto"/>
                                        <w:jc w:val="center"/>
                                        <w:rPr>
                                          <w:rFonts w:asciiTheme="minorHAnsi" w:eastAsiaTheme="minorHAnsi" w:hAnsiTheme="minorHAnsi" w:cs="Vrinda"/>
                                          <w:color w:val="003399"/>
                                          <w:spacing w:val="0"/>
                                          <w:lang w:eastAsia="en-US"/>
                                        </w:rPr>
                                      </w:pPr>
                                      <w:r w:rsidRPr="008105FA">
                                        <w:rPr>
                                          <w:rFonts w:asciiTheme="minorHAnsi" w:eastAsiaTheme="minorHAnsi" w:hAnsiTheme="minorHAnsi" w:cs="Vrinda"/>
                                          <w:color w:val="003399"/>
                                          <w:spacing w:val="0"/>
                                          <w:lang w:eastAsia="en-US"/>
                                        </w:rPr>
                                        <w:t>GRADE</w:t>
                                      </w:r>
                                    </w:p>
                                  </w:tc>
                                </w:tr>
                                <w:tr w:rsidR="008105FA" w:rsidRPr="000A5D19" w:rsidTr="00804B23">
                                  <w:tc>
                                    <w:tcPr>
                                      <w:tcW w:w="3510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Maths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  <w:tr w:rsidR="008105FA" w:rsidRPr="000A5D19" w:rsidTr="00804B23">
                                  <w:tc>
                                    <w:tcPr>
                                      <w:tcW w:w="3510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Islam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B</w:t>
                                      </w:r>
                                    </w:p>
                                  </w:tc>
                                </w:tr>
                                <w:tr w:rsidR="008105FA" w:rsidRPr="000A5D19" w:rsidTr="00804B23">
                                  <w:tc>
                                    <w:tcPr>
                                      <w:tcW w:w="3510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Tamil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B</w:t>
                                      </w:r>
                                    </w:p>
                                  </w:tc>
                                </w:tr>
                                <w:tr w:rsidR="008105FA" w:rsidRPr="000A5D19" w:rsidTr="00804B23">
                                  <w:tc>
                                    <w:tcPr>
                                      <w:tcW w:w="3510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English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B</w:t>
                                      </w:r>
                                    </w:p>
                                  </w:tc>
                                </w:tr>
                                <w:tr w:rsidR="008105FA" w:rsidRPr="000A5D19" w:rsidTr="00804B23">
                                  <w:tc>
                                    <w:tcPr>
                                      <w:tcW w:w="3510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Health Science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B</w:t>
                                      </w:r>
                                    </w:p>
                                  </w:tc>
                                </w:tr>
                                <w:tr w:rsidR="008105FA" w:rsidRPr="000A5D19" w:rsidTr="00804B23">
                                  <w:tc>
                                    <w:tcPr>
                                      <w:tcW w:w="3510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Science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C</w:t>
                                      </w:r>
                                    </w:p>
                                  </w:tc>
                                </w:tr>
                                <w:tr w:rsidR="008105FA" w:rsidRPr="000A5D19" w:rsidTr="00804B23">
                                  <w:tc>
                                    <w:tcPr>
                                      <w:tcW w:w="3510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Social Study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C</w:t>
                                      </w:r>
                                    </w:p>
                                  </w:tc>
                                </w:tr>
                                <w:tr w:rsidR="008105FA" w:rsidRPr="000A5D19" w:rsidTr="00804B23">
                                  <w:trPr>
                                    <w:trHeight w:val="248"/>
                                  </w:trPr>
                                  <w:tc>
                                    <w:tcPr>
                                      <w:tcW w:w="3510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Agriculture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8105FA" w:rsidRPr="008105FA" w:rsidRDefault="008105F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8105F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S</w:t>
                                      </w:r>
                                    </w:p>
                                  </w:tc>
                                </w:tr>
                              </w:tbl>
                              <w:p w:rsidR="00915457" w:rsidRPr="002D294A" w:rsidRDefault="00915457" w:rsidP="002D294A">
                                <w:pPr>
                                  <w:pStyle w:val="NoSpacing"/>
                                  <w:rPr>
                                    <w:sz w:val="24"/>
                                  </w:rPr>
                                </w:pPr>
                              </w:p>
                              <w:p w:rsidR="002D294A" w:rsidRPr="00A93EE5" w:rsidRDefault="00FF73A7" w:rsidP="00FF73A7">
                                <w:pPr>
                                  <w:pStyle w:val="NoSpacing"/>
                                  <w:spacing w:line="276" w:lineRule="auto"/>
                                </w:pPr>
                                <w:r w:rsidRPr="00A93EE5">
                                  <w:t>PASSED G.C.E (A/L) EXAMINATION IN 2006</w:t>
                                </w:r>
                              </w:p>
                              <w:p w:rsidR="002D294A" w:rsidRPr="00A93EE5" w:rsidRDefault="00FF73A7" w:rsidP="00FF73A7">
                                <w:pPr>
                                  <w:pStyle w:val="NoSpacing"/>
                                  <w:spacing w:line="276" w:lineRule="auto"/>
                                </w:pPr>
                                <w:r w:rsidRPr="00A93EE5">
                                  <w:t>INDEX NO. 3151824</w:t>
                                </w:r>
                              </w:p>
                              <w:p w:rsidR="002D294A" w:rsidRPr="002D294A" w:rsidRDefault="002D294A" w:rsidP="002D294A">
                                <w:pPr>
                                  <w:pStyle w:val="NoSpacing"/>
                                  <w:rPr>
                                    <w:sz w:val="20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10"/>
                                  <w:gridCol w:w="3544"/>
                                </w:tblGrid>
                                <w:tr w:rsidR="002D294A" w:rsidRPr="008105FA" w:rsidTr="00804B23">
                                  <w:trPr>
                                    <w:trHeight w:val="419"/>
                                  </w:trPr>
                                  <w:tc>
                                    <w:tcPr>
                                      <w:tcW w:w="3510" w:type="dxa"/>
                                    </w:tcPr>
                                    <w:p w:rsidR="002D294A" w:rsidRPr="008105FA" w:rsidRDefault="002D294A" w:rsidP="00804B23">
                                      <w:pPr>
                                        <w:pStyle w:val="Subsection"/>
                                        <w:spacing w:line="360" w:lineRule="auto"/>
                                        <w:rPr>
                                          <w:rFonts w:asciiTheme="minorHAnsi" w:eastAsiaTheme="minorHAnsi" w:hAnsiTheme="minorHAnsi" w:cs="Vrinda"/>
                                          <w:color w:val="003399"/>
                                          <w:spacing w:val="0"/>
                                          <w:lang w:eastAsia="en-US"/>
                                        </w:rPr>
                                      </w:pPr>
                                      <w:r w:rsidRPr="008105FA">
                                        <w:rPr>
                                          <w:rFonts w:asciiTheme="minorHAnsi" w:eastAsiaTheme="minorHAnsi" w:hAnsiTheme="minorHAnsi" w:cs="Vrinda"/>
                                          <w:color w:val="003399"/>
                                          <w:spacing w:val="0"/>
                                          <w:lang w:eastAsia="en-US"/>
                                        </w:rPr>
                                        <w:t>SUBJECT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2D294A" w:rsidRPr="008105FA" w:rsidRDefault="002D294A" w:rsidP="00804B23">
                                      <w:pPr>
                                        <w:pStyle w:val="Subsection"/>
                                        <w:spacing w:line="360" w:lineRule="auto"/>
                                        <w:jc w:val="center"/>
                                        <w:rPr>
                                          <w:rFonts w:asciiTheme="minorHAnsi" w:eastAsiaTheme="minorHAnsi" w:hAnsiTheme="minorHAnsi" w:cs="Vrinda"/>
                                          <w:color w:val="003399"/>
                                          <w:spacing w:val="0"/>
                                          <w:lang w:eastAsia="en-US"/>
                                        </w:rPr>
                                      </w:pPr>
                                      <w:r w:rsidRPr="008105FA">
                                        <w:rPr>
                                          <w:rFonts w:asciiTheme="minorHAnsi" w:eastAsiaTheme="minorHAnsi" w:hAnsiTheme="minorHAnsi" w:cs="Vrinda"/>
                                          <w:color w:val="003399"/>
                                          <w:spacing w:val="0"/>
                                          <w:lang w:eastAsia="en-US"/>
                                        </w:rPr>
                                        <w:t>GRADE</w:t>
                                      </w:r>
                                    </w:p>
                                  </w:tc>
                                </w:tr>
                                <w:tr w:rsidR="002D294A" w:rsidRPr="008105FA" w:rsidTr="00804B23">
                                  <w:tc>
                                    <w:tcPr>
                                      <w:tcW w:w="3510" w:type="dxa"/>
                                    </w:tcPr>
                                    <w:p w:rsidR="002D294A" w:rsidRPr="008105FA" w:rsidRDefault="00AE7889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Islam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2D294A" w:rsidRPr="008105FA" w:rsidRDefault="00AE7889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C</w:t>
                                      </w:r>
                                    </w:p>
                                  </w:tc>
                                </w:tr>
                                <w:tr w:rsidR="002D294A" w:rsidRPr="008105FA" w:rsidTr="00804B23">
                                  <w:tc>
                                    <w:tcPr>
                                      <w:tcW w:w="3510" w:type="dxa"/>
                                    </w:tcPr>
                                    <w:p w:rsidR="002D294A" w:rsidRPr="008105FA" w:rsidRDefault="00AE7889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Tamil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2D294A" w:rsidRPr="008105FA" w:rsidRDefault="00AE7889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C</w:t>
                                      </w:r>
                                    </w:p>
                                  </w:tc>
                                </w:tr>
                                <w:tr w:rsidR="002D294A" w:rsidRPr="008105FA" w:rsidTr="00804B23">
                                  <w:tc>
                                    <w:tcPr>
                                      <w:tcW w:w="3510" w:type="dxa"/>
                                    </w:tcPr>
                                    <w:p w:rsidR="002D294A" w:rsidRPr="008105FA" w:rsidRDefault="00AE7889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Logic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2D294A" w:rsidRPr="008105FA" w:rsidRDefault="00AE7889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S</w:t>
                                      </w:r>
                                    </w:p>
                                  </w:tc>
                                </w:tr>
                                <w:tr w:rsidR="002D294A" w:rsidRPr="008105FA" w:rsidTr="00804B23">
                                  <w:tc>
                                    <w:tcPr>
                                      <w:tcW w:w="3510" w:type="dxa"/>
                                    </w:tcPr>
                                    <w:p w:rsidR="002D294A" w:rsidRPr="008105FA" w:rsidRDefault="002D294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 w:rsidRPr="002D294A"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General Test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:rsidR="002D294A" w:rsidRPr="008105FA" w:rsidRDefault="002D294A" w:rsidP="00804B23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360" w:lineRule="auto"/>
                                        <w:jc w:val="center"/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</w:pPr>
                                      <w:r>
                                        <w:rPr>
                                          <w:rStyle w:val="SubsectionDateChar1"/>
                                          <w:color w:val="auto"/>
                                        </w:rPr>
                                        <w:t>65</w:t>
                                      </w:r>
                                    </w:p>
                                  </w:tc>
                                </w:tr>
                              </w:tbl>
                              <w:p w:rsidR="002D294A" w:rsidRDefault="002D294A" w:rsidP="009154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5" type="#_x0000_t202" style="position:absolute;margin-left:-25.2pt;margin-top:146.7pt;width:434pt;height:54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" fillcolor="window" stroked="f" strokeweight=".5pt">
                    <v:textbox>
                      <w:txbxContent>
                        <w:p w:rsidR="00915457" w:rsidRDefault="00915457" w:rsidP="008105FA">
                          <w:pPr>
                            <w:pStyle w:val="SubsectionDate"/>
                            <w:rPr>
                              <w:rFonts w:asciiTheme="minorHAnsi" w:hAnsiTheme="minorHAnsi" w:cs="Vrinda"/>
                              <w:b/>
                              <w:color w:val="003399"/>
                              <w:spacing w:val="0"/>
                              <w:szCs w:val="22"/>
                              <w:lang w:val="en-US" w:eastAsia="en-US"/>
                            </w:rPr>
                          </w:pPr>
                          <w:r w:rsidRPr="008105FA">
                            <w:rPr>
                              <w:rFonts w:asciiTheme="minorHAnsi" w:hAnsiTheme="minorHAnsi" w:cs="Vrinda"/>
                              <w:b/>
                              <w:color w:val="003399"/>
                              <w:spacing w:val="0"/>
                              <w:szCs w:val="22"/>
                              <w:lang w:val="en-US" w:eastAsia="en-US"/>
                            </w:rPr>
                            <w:t xml:space="preserve">EDUCATION: </w:t>
                          </w:r>
                        </w:p>
                        <w:p w:rsidR="008105FA" w:rsidRPr="008105FA" w:rsidRDefault="008105FA" w:rsidP="008105FA">
                          <w:pPr>
                            <w:pStyle w:val="SubsectionDate"/>
                            <w:rPr>
                              <w:sz w:val="16"/>
                            </w:rPr>
                          </w:pPr>
                        </w:p>
                        <w:p w:rsidR="00915457" w:rsidRPr="00A93EE5" w:rsidRDefault="00915457" w:rsidP="00FF73A7">
                          <w:pPr>
                            <w:pStyle w:val="SubsectionDate"/>
                            <w:spacing w:line="276" w:lineRule="auto"/>
                            <w:rPr>
                              <w:rFonts w:asciiTheme="minorHAnsi" w:hAnsiTheme="minorHAnsi" w:cstheme="minorBidi"/>
                              <w:color w:val="auto"/>
                              <w:spacing w:val="0"/>
                              <w:sz w:val="22"/>
                              <w:szCs w:val="22"/>
                              <w:lang w:eastAsia="en-US"/>
                            </w:rPr>
                          </w:pPr>
                          <w:r w:rsidRPr="00A93EE5">
                            <w:rPr>
                              <w:rFonts w:asciiTheme="minorHAnsi" w:hAnsiTheme="minorHAnsi" w:cstheme="minorBidi"/>
                              <w:color w:val="auto"/>
                              <w:spacing w:val="0"/>
                              <w:sz w:val="22"/>
                              <w:szCs w:val="22"/>
                              <w:lang w:eastAsia="en-US"/>
                            </w:rPr>
                            <w:t>AL-BARHRIYA MAHA VIDIYALAIAM KALMUNAI</w:t>
                          </w:r>
                        </w:p>
                        <w:p w:rsidR="00915457" w:rsidRPr="00A93EE5" w:rsidRDefault="00915457" w:rsidP="00FF73A7">
                          <w:pPr>
                            <w:pStyle w:val="NoSpacing"/>
                            <w:spacing w:line="276" w:lineRule="auto"/>
                          </w:pPr>
                          <w:r w:rsidRPr="00A93EE5">
                            <w:t>PASSED G.C.E (O/L) EXAMINATION IN 2002, 2009</w:t>
                          </w:r>
                        </w:p>
                        <w:p w:rsidR="00915457" w:rsidRPr="00A93EE5" w:rsidRDefault="00915457" w:rsidP="00FF73A7">
                          <w:pPr>
                            <w:pStyle w:val="NoSpacing"/>
                            <w:spacing w:line="276" w:lineRule="auto"/>
                          </w:pPr>
                          <w:r w:rsidRPr="00A93EE5">
                            <w:t>INDEX NO. 24381794</w:t>
                          </w:r>
                        </w:p>
                        <w:p w:rsidR="008105FA" w:rsidRPr="008105FA" w:rsidRDefault="008105FA" w:rsidP="00915457">
                          <w:pPr>
                            <w:pStyle w:val="NoSpacing"/>
                            <w:rPr>
                              <w:sz w:val="18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3544"/>
                          </w:tblGrid>
                          <w:tr w:rsidR="008105FA" w:rsidRPr="000A5D19" w:rsidTr="00804B23">
                            <w:trPr>
                              <w:trHeight w:val="419"/>
                            </w:trPr>
                            <w:tc>
                              <w:tcPr>
                                <w:tcW w:w="3510" w:type="dxa"/>
                              </w:tcPr>
                              <w:p w:rsidR="008105FA" w:rsidRPr="008105FA" w:rsidRDefault="008105FA" w:rsidP="00804B23">
                                <w:pPr>
                                  <w:pStyle w:val="Subsection"/>
                                  <w:spacing w:line="360" w:lineRule="auto"/>
                                  <w:rPr>
                                    <w:rFonts w:asciiTheme="minorHAnsi" w:eastAsiaTheme="minorHAnsi" w:hAnsiTheme="minorHAnsi" w:cs="Vrinda"/>
                                    <w:color w:val="003399"/>
                                    <w:spacing w:val="0"/>
                                    <w:lang w:eastAsia="en-US"/>
                                  </w:rPr>
                                </w:pPr>
                                <w:r w:rsidRPr="008105FA">
                                  <w:rPr>
                                    <w:rFonts w:asciiTheme="minorHAnsi" w:eastAsiaTheme="minorHAnsi" w:hAnsiTheme="minorHAnsi" w:cs="Vrinda"/>
                                    <w:color w:val="003399"/>
                                    <w:spacing w:val="0"/>
                                    <w:lang w:eastAsia="en-US"/>
                                  </w:rPr>
                                  <w:t>SUBJECT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8105FA" w:rsidRPr="008105FA" w:rsidRDefault="008105FA" w:rsidP="00804B23">
                                <w:pPr>
                                  <w:pStyle w:val="Subsection"/>
                                  <w:spacing w:line="360" w:lineRule="auto"/>
                                  <w:jc w:val="center"/>
                                  <w:rPr>
                                    <w:rFonts w:asciiTheme="minorHAnsi" w:eastAsiaTheme="minorHAnsi" w:hAnsiTheme="minorHAnsi" w:cs="Vrinda"/>
                                    <w:color w:val="003399"/>
                                    <w:spacing w:val="0"/>
                                    <w:lang w:eastAsia="en-US"/>
                                  </w:rPr>
                                </w:pPr>
                                <w:r w:rsidRPr="008105FA">
                                  <w:rPr>
                                    <w:rFonts w:asciiTheme="minorHAnsi" w:eastAsiaTheme="minorHAnsi" w:hAnsiTheme="minorHAnsi" w:cs="Vrinda"/>
                                    <w:color w:val="003399"/>
                                    <w:spacing w:val="0"/>
                                    <w:lang w:eastAsia="en-US"/>
                                  </w:rPr>
                                  <w:t>GRADE</w:t>
                                </w:r>
                              </w:p>
                            </w:tc>
                          </w:tr>
                          <w:tr w:rsidR="008105FA" w:rsidRPr="000A5D19" w:rsidTr="00804B23">
                            <w:tc>
                              <w:tcPr>
                                <w:tcW w:w="3510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Maths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A</w:t>
                                </w:r>
                              </w:p>
                            </w:tc>
                          </w:tr>
                          <w:tr w:rsidR="008105FA" w:rsidRPr="000A5D19" w:rsidTr="00804B23">
                            <w:tc>
                              <w:tcPr>
                                <w:tcW w:w="3510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Islam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B</w:t>
                                </w:r>
                              </w:p>
                            </w:tc>
                          </w:tr>
                          <w:tr w:rsidR="008105FA" w:rsidRPr="000A5D19" w:rsidTr="00804B23">
                            <w:tc>
                              <w:tcPr>
                                <w:tcW w:w="3510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Tamil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B</w:t>
                                </w:r>
                              </w:p>
                            </w:tc>
                          </w:tr>
                          <w:tr w:rsidR="008105FA" w:rsidRPr="000A5D19" w:rsidTr="00804B23">
                            <w:tc>
                              <w:tcPr>
                                <w:tcW w:w="3510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English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B</w:t>
                                </w:r>
                              </w:p>
                            </w:tc>
                          </w:tr>
                          <w:tr w:rsidR="008105FA" w:rsidRPr="000A5D19" w:rsidTr="00804B23">
                            <w:tc>
                              <w:tcPr>
                                <w:tcW w:w="3510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Health Science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B</w:t>
                                </w:r>
                              </w:p>
                            </w:tc>
                          </w:tr>
                          <w:tr w:rsidR="008105FA" w:rsidRPr="000A5D19" w:rsidTr="00804B23">
                            <w:tc>
                              <w:tcPr>
                                <w:tcW w:w="3510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Science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C</w:t>
                                </w:r>
                              </w:p>
                            </w:tc>
                          </w:tr>
                          <w:tr w:rsidR="008105FA" w:rsidRPr="000A5D19" w:rsidTr="00804B23">
                            <w:tc>
                              <w:tcPr>
                                <w:tcW w:w="3510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Social Study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C</w:t>
                                </w:r>
                              </w:p>
                            </w:tc>
                          </w:tr>
                          <w:tr w:rsidR="008105FA" w:rsidRPr="000A5D19" w:rsidTr="00804B23">
                            <w:trPr>
                              <w:trHeight w:val="248"/>
                            </w:trPr>
                            <w:tc>
                              <w:tcPr>
                                <w:tcW w:w="3510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Agriculture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8105FA" w:rsidRPr="008105FA" w:rsidRDefault="008105F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8105FA">
                                  <w:rPr>
                                    <w:rStyle w:val="SubsectionDateChar1"/>
                                    <w:color w:val="auto"/>
                                  </w:rPr>
                                  <w:t>S</w:t>
                                </w:r>
                              </w:p>
                            </w:tc>
                          </w:tr>
                        </w:tbl>
                        <w:p w:rsidR="00915457" w:rsidRPr="002D294A" w:rsidRDefault="00915457" w:rsidP="002D294A">
                          <w:pPr>
                            <w:pStyle w:val="NoSpacing"/>
                            <w:rPr>
                              <w:sz w:val="24"/>
                            </w:rPr>
                          </w:pPr>
                        </w:p>
                        <w:p w:rsidR="002D294A" w:rsidRPr="00A93EE5" w:rsidRDefault="00FF73A7" w:rsidP="00FF73A7">
                          <w:pPr>
                            <w:pStyle w:val="NoSpacing"/>
                            <w:spacing w:line="276" w:lineRule="auto"/>
                          </w:pPr>
                          <w:r w:rsidRPr="00A93EE5">
                            <w:t>PASSED G.C.E (A/L) EXAMINATION IN 2006</w:t>
                          </w:r>
                        </w:p>
                        <w:p w:rsidR="002D294A" w:rsidRPr="00A93EE5" w:rsidRDefault="00FF73A7" w:rsidP="00FF73A7">
                          <w:pPr>
                            <w:pStyle w:val="NoSpacing"/>
                            <w:spacing w:line="276" w:lineRule="auto"/>
                          </w:pPr>
                          <w:r w:rsidRPr="00A93EE5">
                            <w:t>INDEX NO. 3151824</w:t>
                          </w:r>
                        </w:p>
                        <w:p w:rsidR="002D294A" w:rsidRPr="002D294A" w:rsidRDefault="002D294A" w:rsidP="002D294A">
                          <w:pPr>
                            <w:pStyle w:val="NoSpacing"/>
                            <w:rPr>
                              <w:sz w:val="20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3544"/>
                          </w:tblGrid>
                          <w:tr w:rsidR="002D294A" w:rsidRPr="008105FA" w:rsidTr="00804B23">
                            <w:trPr>
                              <w:trHeight w:val="419"/>
                            </w:trPr>
                            <w:tc>
                              <w:tcPr>
                                <w:tcW w:w="3510" w:type="dxa"/>
                              </w:tcPr>
                              <w:p w:rsidR="002D294A" w:rsidRPr="008105FA" w:rsidRDefault="002D294A" w:rsidP="00804B23">
                                <w:pPr>
                                  <w:pStyle w:val="Subsection"/>
                                  <w:spacing w:line="360" w:lineRule="auto"/>
                                  <w:rPr>
                                    <w:rFonts w:asciiTheme="minorHAnsi" w:eastAsiaTheme="minorHAnsi" w:hAnsiTheme="minorHAnsi" w:cs="Vrinda"/>
                                    <w:color w:val="003399"/>
                                    <w:spacing w:val="0"/>
                                    <w:lang w:eastAsia="en-US"/>
                                  </w:rPr>
                                </w:pPr>
                                <w:r w:rsidRPr="008105FA">
                                  <w:rPr>
                                    <w:rFonts w:asciiTheme="minorHAnsi" w:eastAsiaTheme="minorHAnsi" w:hAnsiTheme="minorHAnsi" w:cs="Vrinda"/>
                                    <w:color w:val="003399"/>
                                    <w:spacing w:val="0"/>
                                    <w:lang w:eastAsia="en-US"/>
                                  </w:rPr>
                                  <w:t>SUBJECT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2D294A" w:rsidRPr="008105FA" w:rsidRDefault="002D294A" w:rsidP="00804B23">
                                <w:pPr>
                                  <w:pStyle w:val="Subsection"/>
                                  <w:spacing w:line="360" w:lineRule="auto"/>
                                  <w:jc w:val="center"/>
                                  <w:rPr>
                                    <w:rFonts w:asciiTheme="minorHAnsi" w:eastAsiaTheme="minorHAnsi" w:hAnsiTheme="minorHAnsi" w:cs="Vrinda"/>
                                    <w:color w:val="003399"/>
                                    <w:spacing w:val="0"/>
                                    <w:lang w:eastAsia="en-US"/>
                                  </w:rPr>
                                </w:pPr>
                                <w:r w:rsidRPr="008105FA">
                                  <w:rPr>
                                    <w:rFonts w:asciiTheme="minorHAnsi" w:eastAsiaTheme="minorHAnsi" w:hAnsiTheme="minorHAnsi" w:cs="Vrinda"/>
                                    <w:color w:val="003399"/>
                                    <w:spacing w:val="0"/>
                                    <w:lang w:eastAsia="en-US"/>
                                  </w:rPr>
                                  <w:t>GRADE</w:t>
                                </w:r>
                              </w:p>
                            </w:tc>
                          </w:tr>
                          <w:tr w:rsidR="002D294A" w:rsidRPr="008105FA" w:rsidTr="00804B23">
                            <w:tc>
                              <w:tcPr>
                                <w:tcW w:w="3510" w:type="dxa"/>
                              </w:tcPr>
                              <w:p w:rsidR="002D294A" w:rsidRPr="008105FA" w:rsidRDefault="00AE7889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>
                                  <w:rPr>
                                    <w:rStyle w:val="SubsectionDateChar1"/>
                                    <w:color w:val="auto"/>
                                  </w:rPr>
                                  <w:t>Islam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2D294A" w:rsidRPr="008105FA" w:rsidRDefault="00AE7889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>
                                  <w:rPr>
                                    <w:rStyle w:val="SubsectionDateChar1"/>
                                    <w:color w:val="auto"/>
                                  </w:rPr>
                                  <w:t>C</w:t>
                                </w:r>
                              </w:p>
                            </w:tc>
                          </w:tr>
                          <w:tr w:rsidR="002D294A" w:rsidRPr="008105FA" w:rsidTr="00804B23">
                            <w:tc>
                              <w:tcPr>
                                <w:tcW w:w="3510" w:type="dxa"/>
                              </w:tcPr>
                              <w:p w:rsidR="002D294A" w:rsidRPr="008105FA" w:rsidRDefault="00AE7889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>
                                  <w:rPr>
                                    <w:rStyle w:val="SubsectionDateChar1"/>
                                    <w:color w:val="auto"/>
                                  </w:rPr>
                                  <w:t>Tamil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2D294A" w:rsidRPr="008105FA" w:rsidRDefault="00AE7889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>
                                  <w:rPr>
                                    <w:rStyle w:val="SubsectionDateChar1"/>
                                    <w:color w:val="auto"/>
                                  </w:rPr>
                                  <w:t>C</w:t>
                                </w:r>
                              </w:p>
                            </w:tc>
                          </w:tr>
                          <w:tr w:rsidR="002D294A" w:rsidRPr="008105FA" w:rsidTr="00804B23">
                            <w:tc>
                              <w:tcPr>
                                <w:tcW w:w="3510" w:type="dxa"/>
                              </w:tcPr>
                              <w:p w:rsidR="002D294A" w:rsidRPr="008105FA" w:rsidRDefault="00AE7889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>
                                  <w:rPr>
                                    <w:rStyle w:val="SubsectionDateChar1"/>
                                    <w:color w:val="auto"/>
                                  </w:rPr>
                                  <w:t>Logic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2D294A" w:rsidRPr="008105FA" w:rsidRDefault="00AE7889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>
                                  <w:rPr>
                                    <w:rStyle w:val="SubsectionDateChar1"/>
                                    <w:color w:val="auto"/>
                                  </w:rPr>
                                  <w:t>S</w:t>
                                </w:r>
                              </w:p>
                            </w:tc>
                          </w:tr>
                          <w:tr w:rsidR="002D294A" w:rsidRPr="008105FA" w:rsidTr="00804B23">
                            <w:tc>
                              <w:tcPr>
                                <w:tcW w:w="3510" w:type="dxa"/>
                              </w:tcPr>
                              <w:p w:rsidR="002D294A" w:rsidRPr="008105FA" w:rsidRDefault="002D294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 w:rsidRPr="002D294A">
                                  <w:rPr>
                                    <w:rStyle w:val="SubsectionDateChar1"/>
                                    <w:color w:val="auto"/>
                                  </w:rPr>
                                  <w:t>General Test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:rsidR="002D294A" w:rsidRPr="008105FA" w:rsidRDefault="002D294A" w:rsidP="00804B23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Style w:val="SubsectionDateChar1"/>
                                    <w:color w:val="auto"/>
                                  </w:rPr>
                                </w:pPr>
                                <w:r>
                                  <w:rPr>
                                    <w:rStyle w:val="SubsectionDateChar1"/>
                                    <w:color w:val="auto"/>
                                  </w:rPr>
                                  <w:t>65</w:t>
                                </w:r>
                              </w:p>
                            </w:tc>
                          </w:tr>
                        </w:tbl>
                        <w:p w:rsidR="002D294A" w:rsidRDefault="002D294A" w:rsidP="00915457"/>
                      </w:txbxContent>
                    </v:textbox>
                  </v:shape>
                </w:pict>
              </mc:Fallback>
            </mc:AlternateContent>
          </w:r>
          <w:r w:rsidR="00FF73A7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3C46F06" wp14:editId="71E3EE9A">
                    <wp:simplePos x="0" y="0"/>
                    <wp:positionH relativeFrom="column">
                      <wp:posOffset>-293370</wp:posOffset>
                    </wp:positionH>
                    <wp:positionV relativeFrom="paragraph">
                      <wp:posOffset>312791</wp:posOffset>
                    </wp:positionV>
                    <wp:extent cx="2535555" cy="1233170"/>
                    <wp:effectExtent l="0" t="0" r="0" b="508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35555" cy="1233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44FA" w:rsidRPr="001744FA" w:rsidRDefault="001744FA" w:rsidP="00FF73A7">
                                <w:pPr>
                                  <w:rPr>
                                    <w:rFonts w:cs="Vrinda"/>
                                    <w:color w:val="003399"/>
                                    <w:sz w:val="24"/>
                                    <w:lang w:val="en-US"/>
                                  </w:rPr>
                                </w:pPr>
                                <w:r w:rsidRPr="001744FA">
                                  <w:rPr>
                                    <w:rFonts w:cs="Vrinda"/>
                                    <w:b/>
                                    <w:color w:val="003399"/>
                                    <w:sz w:val="24"/>
                                    <w:lang w:val="en-US"/>
                                  </w:rPr>
                                  <w:t>AGE:</w:t>
                                </w:r>
                                <w:r w:rsidRPr="001744FA">
                                  <w:rPr>
                                    <w:rFonts w:cs="Vrinda"/>
                                    <w:color w:val="003399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1744FA">
                                  <w:rPr>
                                    <w:rFonts w:cs="Vrinda"/>
                                    <w:sz w:val="24"/>
                                    <w:lang w:val="en-US"/>
                                  </w:rPr>
                                  <w:t>27 (DATE OF BIRTH 1986/04/20)</w:t>
                                </w:r>
                              </w:p>
                              <w:p w:rsidR="001744FA" w:rsidRPr="00A93EE5" w:rsidRDefault="001744FA" w:rsidP="00FF73A7">
                                <w:pPr>
                                  <w:pStyle w:val="NoSpacing"/>
                                  <w:spacing w:line="276" w:lineRule="auto"/>
                                </w:pPr>
                                <w:r w:rsidRPr="00A93EE5">
                                  <w:t>95A, MATHAVAN ROAD,</w:t>
                                </w:r>
                              </w:p>
                              <w:p w:rsidR="001744FA" w:rsidRPr="00A93EE5" w:rsidRDefault="001744FA" w:rsidP="00FF73A7">
                                <w:pPr>
                                  <w:pStyle w:val="NoSpacing"/>
                                  <w:spacing w:line="276" w:lineRule="auto"/>
                                </w:pPr>
                                <w:r w:rsidRPr="00A93EE5">
                                  <w:t>KALMUNAI – 03</w:t>
                                </w:r>
                              </w:p>
                              <w:p w:rsidR="001744FA" w:rsidRPr="00A93EE5" w:rsidRDefault="001744FA" w:rsidP="00FF73A7">
                                <w:pPr>
                                  <w:pStyle w:val="NoSpacing"/>
                                  <w:spacing w:line="276" w:lineRule="auto"/>
                                </w:pPr>
                                <w:r w:rsidRPr="00A93EE5">
                                  <w:t xml:space="preserve">AMPARA </w:t>
                                </w:r>
                              </w:p>
                              <w:p w:rsidR="001744FA" w:rsidRPr="00A93EE5" w:rsidRDefault="001744FA" w:rsidP="00FF73A7">
                                <w:pPr>
                                  <w:pStyle w:val="NoSpacing"/>
                                  <w:spacing w:line="276" w:lineRule="auto"/>
                                </w:pPr>
                                <w:r w:rsidRPr="00A93EE5">
                                  <w:t xml:space="preserve">SRI LANKA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36" type="#_x0000_t202" style="position:absolute;margin-left:-23.1pt;margin-top:24.65pt;width:199.65pt;height:9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" filled="f" stroked="f" strokeweight=".5pt">
                    <v:textbox>
                      <w:txbxContent>
                        <w:p w:rsidR="001744FA" w:rsidRPr="001744FA" w:rsidRDefault="001744FA" w:rsidP="00FF73A7">
                          <w:pPr>
                            <w:rPr>
                              <w:rFonts w:cs="Vrinda"/>
                              <w:color w:val="003399"/>
                              <w:sz w:val="24"/>
                              <w:lang w:val="en-US"/>
                            </w:rPr>
                          </w:pPr>
                          <w:r w:rsidRPr="001744FA">
                            <w:rPr>
                              <w:rFonts w:cs="Vrinda"/>
                              <w:b/>
                              <w:color w:val="003399"/>
                              <w:sz w:val="24"/>
                              <w:lang w:val="en-US"/>
                            </w:rPr>
                            <w:t>AGE:</w:t>
                          </w:r>
                          <w:r w:rsidRPr="001744FA">
                            <w:rPr>
                              <w:rFonts w:cs="Vrinda"/>
                              <w:color w:val="003399"/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1744FA">
                            <w:rPr>
                              <w:rFonts w:cs="Vrinda"/>
                              <w:sz w:val="24"/>
                              <w:lang w:val="en-US"/>
                            </w:rPr>
                            <w:t>27 (DATE OF BIRTH 1986/04/20)</w:t>
                          </w:r>
                        </w:p>
                        <w:p w:rsidR="001744FA" w:rsidRPr="00A93EE5" w:rsidRDefault="001744FA" w:rsidP="00FF73A7">
                          <w:pPr>
                            <w:pStyle w:val="NoSpacing"/>
                            <w:spacing w:line="276" w:lineRule="auto"/>
                          </w:pPr>
                          <w:r w:rsidRPr="00A93EE5">
                            <w:t>95A, MATHAVAN ROAD,</w:t>
                          </w:r>
                        </w:p>
                        <w:p w:rsidR="001744FA" w:rsidRPr="00A93EE5" w:rsidRDefault="001744FA" w:rsidP="00FF73A7">
                          <w:pPr>
                            <w:pStyle w:val="NoSpacing"/>
                            <w:spacing w:line="276" w:lineRule="auto"/>
                          </w:pPr>
                          <w:r w:rsidRPr="00A93EE5">
                            <w:t>KALMUNAI – 03</w:t>
                          </w:r>
                        </w:p>
                        <w:p w:rsidR="001744FA" w:rsidRPr="00A93EE5" w:rsidRDefault="001744FA" w:rsidP="00FF73A7">
                          <w:pPr>
                            <w:pStyle w:val="NoSpacing"/>
                            <w:spacing w:line="276" w:lineRule="auto"/>
                          </w:pPr>
                          <w:r w:rsidRPr="00A93EE5">
                            <w:t xml:space="preserve">AMPARA </w:t>
                          </w:r>
                        </w:p>
                        <w:p w:rsidR="001744FA" w:rsidRPr="00A93EE5" w:rsidRDefault="001744FA" w:rsidP="00FF73A7">
                          <w:pPr>
                            <w:pStyle w:val="NoSpacing"/>
                            <w:spacing w:line="276" w:lineRule="auto"/>
                          </w:pPr>
                          <w:r w:rsidRPr="00A93EE5">
                            <w:t xml:space="preserve">SRI LANKA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7732B">
            <w:br w:type="page"/>
          </w:r>
        </w:p>
      </w:sdtContent>
    </w:sdt>
    <w:p w:rsidR="00804B23" w:rsidRDefault="0087782B" w:rsidP="00E37A0B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Style w:val="SubsectionDateChar1"/>
          <w:rFonts w:asciiTheme="minorHAnsi" w:hAnsiTheme="minorHAnsi"/>
          <w:color w:val="auto"/>
        </w:rPr>
      </w:pPr>
      <w:r w:rsidRPr="0087782B">
        <w:rPr>
          <w:rStyle w:val="SubsectionDateChar1"/>
          <w:rFonts w:asciiTheme="minorHAnsi" w:hAnsiTheme="minorHAnsi"/>
          <w:noProof/>
          <w:color w:val="auto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94988" wp14:editId="7136C989">
                <wp:simplePos x="0" y="0"/>
                <wp:positionH relativeFrom="column">
                  <wp:posOffset>5916295</wp:posOffset>
                </wp:positionH>
                <wp:positionV relativeFrom="paragraph">
                  <wp:posOffset>-567954</wp:posOffset>
                </wp:positionV>
                <wp:extent cx="474452" cy="3732662"/>
                <wp:effectExtent l="0" t="0" r="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2" cy="3732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82B" w:rsidRPr="006C239B" w:rsidRDefault="0087782B" w:rsidP="0087782B">
                            <w:pPr>
                              <w:pStyle w:val="SubsectionDate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7D3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EMAIL: </w:t>
                            </w:r>
                            <w:hyperlink r:id="rId19" w:history="1">
                              <w:r w:rsidRPr="006C239B">
                                <w:rPr>
                                  <w:rStyle w:val="SubsectionDateChar1"/>
                                  <w:rFonts w:cs="Vrinda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haroonvrc@yahoo.com</w:t>
                              </w:r>
                            </w:hyperlink>
                            <w:proofErr w:type="gramStart"/>
                            <w:r w:rsidRPr="006C239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proofErr w:type="gramEnd"/>
                            <w:hyperlink r:id="rId20" w:history="1">
                              <w:r w:rsidRPr="006C239B">
                                <w:rPr>
                                  <w:rStyle w:val="SubsectionDateChar1"/>
                                  <w:rFonts w:cs="Vrinda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hmhifath@gmail.com</w:t>
                              </w:r>
                            </w:hyperlink>
                          </w:p>
                          <w:p w:rsidR="0087782B" w:rsidRPr="006C239B" w:rsidRDefault="0087782B" w:rsidP="0087782B">
                            <w:pPr>
                              <w:pStyle w:val="SubsectionDate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239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FACEBOOK:</w:t>
                            </w:r>
                            <w:r w:rsidRPr="006C239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1" w:history="1">
                              <w:r w:rsidRPr="006C239B">
                                <w:rPr>
                                  <w:rStyle w:val="SubsectionDateChar1"/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www.facebook.com/cassim.haroon.3</w:t>
                              </w:r>
                            </w:hyperlink>
                            <w:r w:rsidRPr="006C239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left:0;text-align:left;margin-left:465.85pt;margin-top:-44.7pt;width:37.35pt;height:293.9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" filled="f" stroked="f" strokeweight=".5pt">
                <v:textbox style="layout-flow:vertical;mso-layout-flow-alt:bottom-to-top">
                  <w:txbxContent>
                    <w:p w:rsidR="0087782B" w:rsidRPr="006C239B" w:rsidRDefault="0087782B" w:rsidP="0087782B">
                      <w:pPr>
                        <w:pStyle w:val="SubsectionDate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957D3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EMAIL: </w:t>
                      </w:r>
                      <w:hyperlink r:id="rId22" w:history="1">
                        <w:r w:rsidRPr="006C239B">
                          <w:rPr>
                            <w:rStyle w:val="SubsectionDateChar1"/>
                            <w:rFonts w:cs="Vrinda"/>
                            <w:b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haroonvrc@yahoo.com</w:t>
                        </w:r>
                      </w:hyperlink>
                      <w:proofErr w:type="gramStart"/>
                      <w:r w:rsidRPr="006C239B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proofErr w:type="gramEnd"/>
                      <w:hyperlink r:id="rId23" w:history="1">
                        <w:r w:rsidRPr="006C239B">
                          <w:rPr>
                            <w:rStyle w:val="SubsectionDateChar1"/>
                            <w:rFonts w:cs="Vrinda"/>
                            <w:b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hmhifath@gmail.com</w:t>
                        </w:r>
                      </w:hyperlink>
                    </w:p>
                    <w:p w:rsidR="0087782B" w:rsidRPr="006C239B" w:rsidRDefault="0087782B" w:rsidP="0087782B">
                      <w:pPr>
                        <w:pStyle w:val="SubsectionDate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C239B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FACEBOOK:</w:t>
                      </w:r>
                      <w:r w:rsidRPr="006C239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24" w:history="1">
                        <w:r w:rsidRPr="006C239B">
                          <w:rPr>
                            <w:rStyle w:val="SubsectionDateChar1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www.facebook.com/cassim.haroon.3</w:t>
                        </w:r>
                      </w:hyperlink>
                      <w:r w:rsidRPr="006C239B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800AB" w:rsidRPr="001E2C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9EAF09D" wp14:editId="651D6723">
                <wp:simplePos x="0" y="0"/>
                <wp:positionH relativeFrom="margin">
                  <wp:posOffset>5939790</wp:posOffset>
                </wp:positionH>
                <wp:positionV relativeFrom="margin">
                  <wp:posOffset>-739140</wp:posOffset>
                </wp:positionV>
                <wp:extent cx="474345" cy="10252710"/>
                <wp:effectExtent l="0" t="0" r="1905" b="0"/>
                <wp:wrapSquare wrapText="bothSides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025271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1E2C24" w:rsidRDefault="001E2C24" w:rsidP="001E2C24">
                            <w:pPr>
                              <w:ind w:left="28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left:0;text-align:left;margin-left:467.7pt;margin-top:-58.2pt;width:37.35pt;height:807.3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" fillcolor="#1f497d" stroked="f" strokeweight="2pt">
                <v:path arrowok="t"/>
                <v:textbox inset="14.4pt,,14.4pt">
                  <w:txbxContent>
                    <w:p w:rsidR="001E2C24" w:rsidRDefault="001E2C24" w:rsidP="001E2C24">
                      <w:pPr>
                        <w:ind w:left="28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E7659" w:rsidRPr="001E2C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40A9B15" wp14:editId="15EC47A7">
                <wp:simplePos x="0" y="0"/>
                <wp:positionH relativeFrom="margin">
                  <wp:posOffset>5795645</wp:posOffset>
                </wp:positionH>
                <wp:positionV relativeFrom="margin">
                  <wp:posOffset>-735965</wp:posOffset>
                </wp:positionV>
                <wp:extent cx="82550" cy="10259695"/>
                <wp:effectExtent l="0" t="0" r="0" b="8255"/>
                <wp:wrapSquare wrapText="bothSides"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" cy="1025969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1E2C24" w:rsidRDefault="001E2C24" w:rsidP="001E2C24">
                            <w:pPr>
                              <w:ind w:left="284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left:0;text-align:left;margin-left:456.35pt;margin-top:-57.95pt;width:6.5pt;height:807.8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" fillcolor="#1f497d" stroked="f" strokeweight="2pt">
                <v:path arrowok="t"/>
                <v:textbox inset="14.4pt,,14.4pt">
                  <w:txbxContent>
                    <w:p w:rsidR="001E2C24" w:rsidRDefault="001E2C24" w:rsidP="001E2C24">
                      <w:pPr>
                        <w:ind w:left="284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E2C24">
        <w:rPr>
          <w:rFonts w:cs="Times New Roman"/>
          <w:noProof/>
          <w:spacing w:val="20"/>
          <w:sz w:val="24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58F09" wp14:editId="32CD1D0B">
                <wp:simplePos x="0" y="0"/>
                <wp:positionH relativeFrom="column">
                  <wp:posOffset>-448310</wp:posOffset>
                </wp:positionH>
                <wp:positionV relativeFrom="paragraph">
                  <wp:posOffset>-428361</wp:posOffset>
                </wp:positionV>
                <wp:extent cx="6012612" cy="9880767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612" cy="9880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A0B" w:rsidRDefault="00E37A0B" w:rsidP="00E37A0B">
                            <w:pPr>
                              <w:pStyle w:val="SubsectionDate"/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Vrinda"/>
                                <w:b/>
                                <w:color w:val="003399"/>
                                <w:spacing w:val="0"/>
                                <w:szCs w:val="22"/>
                                <w:lang w:val="en-US" w:eastAsia="en-US"/>
                              </w:rPr>
                              <w:t xml:space="preserve">      </w:t>
                            </w:r>
                            <w:r w:rsidRPr="00FF73A7">
                              <w:rPr>
                                <w:rFonts w:asciiTheme="minorHAnsi" w:hAnsiTheme="minorHAnsi" w:cs="Vrinda"/>
                                <w:b/>
                                <w:color w:val="003399"/>
                                <w:spacing w:val="0"/>
                                <w:szCs w:val="22"/>
                                <w:lang w:val="en-US" w:eastAsia="en-US"/>
                              </w:rPr>
                              <w:t>QUALIFICATIONS:</w:t>
                            </w:r>
                            <w:r w:rsidRPr="00AE4B84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COMPUTER NETWORKING &amp; MAINTENANCE OF COMPUTER HARDWARE</w:t>
                            </w: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UNIVERCITY OF COLOMBO SRILANKA</w:t>
                            </w: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6"/>
                                <w:szCs w:val="8"/>
                              </w:rPr>
                            </w:pP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SUCCESSFULLY COMPLETED CERTIFICATE IN COMPUTER SOFTWARE ENGINEERING. (CSE) AT COMPUTER STUDIES CIRCLE THIHARIYA, SRI LANKA</w:t>
                            </w: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6"/>
                                <w:szCs w:val="8"/>
                              </w:rPr>
                            </w:pP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SUCCESSFULLY COMPLETED DIPLOMA IN SYSTEM ENGINEERING (DSE)</w:t>
                            </w: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(CSE) AT COMPUTER STUDIES CIRCLE THIHARIYA, SRI LANKA</w:t>
                            </w: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tabs>
                                <w:tab w:val="left" w:pos="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6"/>
                                <w:szCs w:val="8"/>
                              </w:rPr>
                            </w:pP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SUCCESSFULLY COMPLETED CERTIFICATE IN COMPUTER HARDWARE ENGINEERING ARTHUR C. CLARK INSTITUTE COLOMBO (ACCI), SRI LANKA</w:t>
                            </w: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6"/>
                                <w:szCs w:val="8"/>
                              </w:rPr>
                            </w:pPr>
                          </w:p>
                          <w:p w:rsidR="00E37A0B" w:rsidRPr="00A93EE5" w:rsidRDefault="00E37A0B" w:rsidP="00E37A0B">
                            <w:pPr>
                              <w:pStyle w:val="Heading3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0" w:beforeAutospacing="0" w:after="0" w:afterAutospacing="0" w:line="276" w:lineRule="auto"/>
                              <w:rPr>
                                <w:rStyle w:val="SubsectionDateChar1"/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pacing w:val="0"/>
                                <w:szCs w:val="27"/>
                                <w:lang w:eastAsia="en-GB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eastAsiaTheme="minorHAnsi" w:hAnsiTheme="minorHAns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>SRI LANKA COMPUTER DRIVING LICENSE</w:t>
                            </w:r>
                          </w:p>
                          <w:p w:rsidR="00E37A0B" w:rsidRPr="00A93EE5" w:rsidRDefault="004331D7" w:rsidP="00E37A0B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 w:line="276" w:lineRule="auto"/>
                              <w:ind w:firstLine="72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z w:val="24"/>
                              </w:rPr>
                            </w:pPr>
                            <w:hyperlink r:id="rId25" w:history="1">
                              <w:r w:rsidR="00E37A0B" w:rsidRPr="00A93EE5">
                                <w:rPr>
                                  <w:rStyle w:val="SubsectionDateChar1"/>
                                  <w:rFonts w:asciiTheme="minorHAnsi" w:eastAsiaTheme="minorHAnsi" w:hAnsiTheme="minorHAnsi"/>
                                  <w:b w:val="0"/>
                                  <w:bCs w:val="0"/>
                                  <w:color w:val="auto"/>
                                  <w:sz w:val="22"/>
                                </w:rPr>
                                <w:t>NATIONAL APPRENTICE AND INDUSTRIAL TRAINING AUTHORITY (NAITA)</w:t>
                              </w:r>
                            </w:hyperlink>
                            <w:r w:rsidR="00E37A0B" w:rsidRPr="00A93EE5">
                              <w:rPr>
                                <w:rStyle w:val="SubsectionDateChar1"/>
                                <w:rFonts w:asciiTheme="minorHAnsi" w:eastAsiaTheme="minorHAnsi" w:hAnsiTheme="minorHAnsi"/>
                                <w:b w:val="0"/>
                                <w:bCs w:val="0"/>
                                <w:color w:val="auto"/>
                                <w:sz w:val="22"/>
                              </w:rPr>
                              <w:t xml:space="preserve">, </w:t>
                            </w:r>
                          </w:p>
                          <w:p w:rsidR="00E37A0B" w:rsidRPr="00A93EE5" w:rsidRDefault="00E37A0B" w:rsidP="00E37A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sz w:val="22"/>
                              </w:rPr>
                              <w:tab/>
                            </w: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SRI LANKA</w:t>
                            </w:r>
                          </w:p>
                          <w:p w:rsidR="00E37A0B" w:rsidRPr="00A93EE5" w:rsidRDefault="00E37A0B" w:rsidP="00E37A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6"/>
                                <w:szCs w:val="8"/>
                              </w:rPr>
                            </w:pPr>
                          </w:p>
                          <w:p w:rsidR="00E37A0B" w:rsidRPr="00A93EE5" w:rsidRDefault="00E37A0B" w:rsidP="00E37A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firstLine="360"/>
                              <w:jc w:val="both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6"/>
                                <w:szCs w:val="8"/>
                              </w:rPr>
                            </w:pP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SUCCESSFULLY COMPLETED DIPLOMA IN COMPUTER SCIENCE</w:t>
                            </w:r>
                          </w:p>
                          <w:p w:rsidR="00E37A0B" w:rsidRPr="00A93EE5" w:rsidRDefault="00E37A0B" w:rsidP="00E37A0B">
                            <w:pPr>
                              <w:widowControl w:val="0"/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 xml:space="preserve">         COLLEGE OF MANAGEMENT AND TECHNOLOGY INTERNATIONAL, SR LANKA</w:t>
                            </w:r>
                          </w:p>
                          <w:p w:rsidR="00E37A0B" w:rsidRPr="00A93EE5" w:rsidRDefault="00E37A0B" w:rsidP="00E37A0B">
                            <w:pPr>
                              <w:widowControl w:val="0"/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6"/>
                                <w:szCs w:val="8"/>
                              </w:rPr>
                            </w:pPr>
                          </w:p>
                          <w:p w:rsidR="00E37A0B" w:rsidRPr="00A93EE5" w:rsidRDefault="00E37A0B" w:rsidP="00E37A0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 xml:space="preserve">SUCCESSFULLY COMPLETED CERTIFICATE IN ENGLISH COURSE </w:t>
                            </w:r>
                          </w:p>
                          <w:p w:rsidR="00E37A0B" w:rsidRPr="00A93EE5" w:rsidRDefault="00E37A0B" w:rsidP="00E37A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firstLine="720"/>
                              <w:jc w:val="both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COLLEGE OF MANAGEMENT AND TECHNOLOGY INTERNATIONAL</w:t>
                            </w:r>
                          </w:p>
                          <w:p w:rsidR="00E37A0B" w:rsidRPr="00A93EE5" w:rsidRDefault="00E37A0B" w:rsidP="00E37A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firstLine="720"/>
                              <w:jc w:val="both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6"/>
                                <w:szCs w:val="8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6"/>
                                <w:szCs w:val="8"/>
                              </w:rPr>
                              <w:t xml:space="preserve"> </w:t>
                            </w:r>
                          </w:p>
                          <w:p w:rsidR="00E37A0B" w:rsidRPr="00A93EE5" w:rsidRDefault="00E37A0B" w:rsidP="00E37A0B">
                            <w:pPr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 xml:space="preserve">SUCCESSFULLY COMPLETED C++, VB.NET, VISUAL BASIC COMPUTER PROGRAMMING LANGUAGE.  </w:t>
                            </w:r>
                          </w:p>
                          <w:p w:rsidR="00E37A0B" w:rsidRPr="00A93EE5" w:rsidRDefault="00E37A0B" w:rsidP="00E37A0B">
                            <w:pPr>
                              <w:ind w:firstLine="720"/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</w:pPr>
                            <w:r w:rsidRPr="00A93EE5">
                              <w:rPr>
                                <w:rStyle w:val="SubsectionDateChar1"/>
                                <w:rFonts w:asciiTheme="minorHAnsi" w:hAnsiTheme="minorHAnsi"/>
                                <w:color w:val="auto"/>
                                <w:sz w:val="22"/>
                              </w:rPr>
                              <w:t>COLLEGE OF MANAGEMENT AND TECHNOLOGY INTERNATIONAL</w:t>
                            </w:r>
                          </w:p>
                          <w:p w:rsidR="00A91380" w:rsidRDefault="00A91380" w:rsidP="00A91380">
                            <w:pPr>
                              <w:pStyle w:val="SubsectionDate"/>
                              <w:spacing w:line="276" w:lineRule="auto"/>
                              <w:rPr>
                                <w:rFonts w:asciiTheme="minorHAnsi" w:hAnsiTheme="minorHAnsi" w:cs="Vrinda"/>
                                <w:b/>
                                <w:color w:val="003399"/>
                                <w:spacing w:val="0"/>
                                <w:szCs w:val="22"/>
                                <w:lang w:val="en-US" w:eastAsia="en-US"/>
                              </w:rPr>
                            </w:pPr>
                            <w:r w:rsidRPr="00A91380">
                              <w:rPr>
                                <w:rFonts w:asciiTheme="minorHAnsi" w:hAnsiTheme="minorHAnsi" w:cs="Vrinda"/>
                                <w:b/>
                                <w:color w:val="003399"/>
                                <w:spacing w:val="0"/>
                                <w:szCs w:val="22"/>
                                <w:lang w:val="en-US" w:eastAsia="en-US"/>
                              </w:rPr>
                              <w:t>WORK EXPERIENCE</w:t>
                            </w:r>
                            <w:r>
                              <w:rPr>
                                <w:rFonts w:asciiTheme="minorHAnsi" w:hAnsiTheme="minorHAnsi" w:cs="Vrinda"/>
                                <w:b/>
                                <w:color w:val="003399"/>
                                <w:spacing w:val="0"/>
                                <w:szCs w:val="22"/>
                                <w:lang w:val="en-US" w:eastAsia="en-US"/>
                              </w:rPr>
                              <w:t xml:space="preserve">: </w:t>
                            </w:r>
                          </w:p>
                          <w:p w:rsidR="00A91380" w:rsidRPr="00A93EE5" w:rsidRDefault="00085E06" w:rsidP="00085E06">
                            <w:pPr>
                              <w:spacing w:line="240" w:lineRule="auto"/>
                              <w:ind w:left="2160" w:hanging="2160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Pr="00A93EE5">
                              <w:rPr>
                                <w:szCs w:val="24"/>
                                <w:lang w:val="en-US"/>
                              </w:rPr>
                              <w:t xml:space="preserve">2006 </w:t>
                            </w:r>
                            <w:r w:rsidR="00EC4EDB">
                              <w:rPr>
                                <w:szCs w:val="24"/>
                                <w:lang w:val="en-US"/>
                              </w:rPr>
                              <w:t>-201</w:t>
                            </w:r>
                            <w:r w:rsidR="00C864E2">
                              <w:rPr>
                                <w:szCs w:val="24"/>
                                <w:lang w:val="en-US"/>
                              </w:rPr>
                              <w:t>4</w:t>
                            </w:r>
                            <w:r w:rsidR="00EC4EDB">
                              <w:rPr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="00A91380" w:rsidRPr="00A93EE5">
                              <w:rPr>
                                <w:szCs w:val="24"/>
                                <w:lang w:val="en-US"/>
                              </w:rPr>
                              <w:t xml:space="preserve">DATA ENTRY OPERATOR FOR VIDATHA RESOURCE CENTRE, </w:t>
                            </w:r>
                            <w:r w:rsidRPr="00A93EE5">
                              <w:rPr>
                                <w:szCs w:val="24"/>
                                <w:lang w:val="en-US"/>
                              </w:rPr>
                              <w:t>MINISTRY OF TECHNOLOGY RESEARCH &amp; ATOMIC ENERGY, SRI LANKA</w:t>
                            </w:r>
                          </w:p>
                          <w:p w:rsidR="00085E06" w:rsidRPr="00A93EE5" w:rsidRDefault="00085E06" w:rsidP="00085E06">
                            <w:pPr>
                              <w:spacing w:line="240" w:lineRule="auto"/>
                              <w:ind w:left="2160" w:hanging="2160"/>
                              <w:rPr>
                                <w:szCs w:val="24"/>
                                <w:lang w:val="en-US"/>
                              </w:rPr>
                            </w:pPr>
                            <w:r w:rsidRPr="00A93EE5">
                              <w:rPr>
                                <w:szCs w:val="24"/>
                                <w:lang w:val="en-US"/>
                              </w:rPr>
                              <w:t xml:space="preserve">          200</w:t>
                            </w:r>
                            <w:r w:rsidR="00B6611A">
                              <w:rPr>
                                <w:szCs w:val="24"/>
                                <w:lang w:val="en-US"/>
                              </w:rPr>
                              <w:t>8</w:t>
                            </w:r>
                            <w:r w:rsidRPr="00A93EE5">
                              <w:rPr>
                                <w:szCs w:val="24"/>
                                <w:lang w:val="en-US"/>
                              </w:rPr>
                              <w:t>-201</w:t>
                            </w:r>
                            <w:r w:rsidR="00B6611A">
                              <w:rPr>
                                <w:szCs w:val="24"/>
                                <w:lang w:val="en-US"/>
                              </w:rPr>
                              <w:t>4</w:t>
                            </w:r>
                            <w:r w:rsidR="00EC4EDB">
                              <w:rPr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Pr="00A93EE5">
                              <w:rPr>
                                <w:szCs w:val="24"/>
                                <w:lang w:val="en-US"/>
                              </w:rPr>
                              <w:t xml:space="preserve">COMPUTER HARDWARE TECHNICIANS FOR MASTERMIND KALMUNAI, SRI LANKA </w:t>
                            </w:r>
                          </w:p>
                          <w:p w:rsidR="00085E06" w:rsidRPr="00A93EE5" w:rsidRDefault="00085E06" w:rsidP="00085E06">
                            <w:pPr>
                              <w:spacing w:line="240" w:lineRule="auto"/>
                              <w:ind w:left="2160" w:hanging="2160"/>
                              <w:rPr>
                                <w:szCs w:val="24"/>
                                <w:lang w:val="en-US"/>
                              </w:rPr>
                            </w:pPr>
                            <w:r w:rsidRPr="00A93EE5">
                              <w:rPr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 w:rsidRPr="00A93EE5">
                              <w:rPr>
                                <w:szCs w:val="24"/>
                                <w:lang w:val="en-US"/>
                              </w:rPr>
                              <w:t>2011-201</w:t>
                            </w:r>
                            <w:r w:rsidR="004331D7">
                              <w:rPr>
                                <w:szCs w:val="24"/>
                                <w:lang w:val="en-US"/>
                              </w:rPr>
                              <w:t>4</w:t>
                            </w:r>
                            <w:bookmarkStart w:id="1" w:name="_GoBack"/>
                            <w:bookmarkEnd w:id="1"/>
                            <w:r w:rsidRPr="00A93EE5">
                              <w:rPr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="00AE7889" w:rsidRPr="00A93EE5">
                              <w:rPr>
                                <w:szCs w:val="24"/>
                                <w:lang w:val="en-US"/>
                              </w:rPr>
                              <w:t>IT LECTURERS FOR VIDATHA RESOURCE CENTRE KALMUNAI</w:t>
                            </w:r>
                          </w:p>
                          <w:p w:rsidR="00A93EE5" w:rsidRPr="00EC4EDB" w:rsidRDefault="00A93EE5" w:rsidP="00A93EE5">
                            <w:pPr>
                              <w:pStyle w:val="SubsectionDate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804B23" w:rsidRPr="00804B23" w:rsidRDefault="00804B23" w:rsidP="00804B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Vrinda"/>
                                <w:b/>
                                <w:color w:val="003399"/>
                                <w:sz w:val="24"/>
                                <w:lang w:val="en-US"/>
                              </w:rPr>
                            </w:pPr>
                            <w:r w:rsidRPr="00804B23">
                              <w:rPr>
                                <w:rFonts w:cs="Vrinda"/>
                                <w:b/>
                                <w:color w:val="003399"/>
                                <w:sz w:val="24"/>
                                <w:lang w:val="en-US"/>
                              </w:rPr>
                              <w:t>COMPUTER SKILLS:</w:t>
                            </w:r>
                          </w:p>
                          <w:p w:rsidR="00804B23" w:rsidRPr="00EC4EDB" w:rsidRDefault="00804B23" w:rsidP="00804B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SubsectionDateChar1"/>
                                <w:sz w:val="14"/>
                              </w:rPr>
                            </w:pPr>
                          </w:p>
                          <w:p w:rsidR="00804B23" w:rsidRPr="00804B23" w:rsidRDefault="00804B23" w:rsidP="00804B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Cs w:val="24"/>
                                <w:lang w:val="en-US"/>
                              </w:rPr>
                            </w:pPr>
                            <w:r w:rsidRPr="00804B23">
                              <w:rPr>
                                <w:szCs w:val="24"/>
                                <w:lang w:val="en-US"/>
                              </w:rPr>
                              <w:t>EXCELLENT KNOWLEDGE FOR INTERNET &amp; E-MAIL</w:t>
                            </w:r>
                          </w:p>
                          <w:p w:rsidR="00804B23" w:rsidRPr="00804B23" w:rsidRDefault="00804B23" w:rsidP="00804B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Cs w:val="24"/>
                                <w:lang w:val="en-US"/>
                              </w:rPr>
                            </w:pPr>
                            <w:r w:rsidRPr="00804B23">
                              <w:rPr>
                                <w:szCs w:val="24"/>
                                <w:lang w:val="en-US"/>
                              </w:rPr>
                              <w:t>HANDS EXPERIENCE IN MS OFFICE</w:t>
                            </w:r>
                          </w:p>
                          <w:p w:rsidR="00804B23" w:rsidRPr="00804B23" w:rsidRDefault="00804B23" w:rsidP="00804B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Cs w:val="24"/>
                                <w:lang w:val="en-US"/>
                              </w:rPr>
                            </w:pPr>
                            <w:r w:rsidRPr="00804B23">
                              <w:rPr>
                                <w:szCs w:val="24"/>
                                <w:lang w:val="en-US"/>
                              </w:rPr>
                              <w:t>HANDS EXPERIENCE IN VB</w:t>
                            </w:r>
                          </w:p>
                          <w:p w:rsidR="00804B23" w:rsidRPr="00804B23" w:rsidRDefault="00804B23" w:rsidP="00804B2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16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Cs w:val="24"/>
                                <w:lang w:val="en-US"/>
                              </w:rPr>
                            </w:pPr>
                            <w:r w:rsidRPr="00804B23">
                              <w:rPr>
                                <w:szCs w:val="24"/>
                                <w:lang w:val="en-US"/>
                              </w:rPr>
                              <w:t xml:space="preserve">HANDS EXPERIENCE IN COMPUTER HARDWARE &amp; NETWORKING </w:t>
                            </w:r>
                          </w:p>
                          <w:p w:rsidR="00804B23" w:rsidRPr="00EC4EDB" w:rsidRDefault="00804B23" w:rsidP="00085E06">
                            <w:pPr>
                              <w:spacing w:line="240" w:lineRule="auto"/>
                              <w:ind w:left="2160" w:hanging="2160"/>
                              <w:rPr>
                                <w:rFonts w:cs="Vrinda"/>
                                <w:b/>
                                <w:color w:val="003399"/>
                                <w:sz w:val="14"/>
                                <w:lang w:val="en-US"/>
                              </w:rPr>
                            </w:pPr>
                          </w:p>
                          <w:p w:rsidR="00804B23" w:rsidRDefault="00804B23" w:rsidP="00085E06">
                            <w:pPr>
                              <w:spacing w:line="240" w:lineRule="auto"/>
                              <w:ind w:left="2160" w:hanging="2160"/>
                              <w:rPr>
                                <w:rFonts w:cs="Vrinda"/>
                                <w:b/>
                                <w:color w:val="003399"/>
                                <w:sz w:val="24"/>
                                <w:lang w:val="en-US"/>
                              </w:rPr>
                            </w:pPr>
                          </w:p>
                          <w:p w:rsidR="00085E06" w:rsidRPr="00085E06" w:rsidRDefault="00A93EE5" w:rsidP="00085E06">
                            <w:pPr>
                              <w:spacing w:line="240" w:lineRule="auto"/>
                              <w:ind w:left="2160" w:hanging="21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="00085E06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left:0;text-align:left;margin-left:-35.3pt;margin-top:-33.75pt;width:473.45pt;height:7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" filled="f" stroked="f" strokeweight=".5pt">
                <v:textbox>
                  <w:txbxContent>
                    <w:p w:rsidR="00E37A0B" w:rsidRDefault="00E37A0B" w:rsidP="00E37A0B">
                      <w:pPr>
                        <w:pStyle w:val="SubsectionDate"/>
                        <w:spacing w:line="276" w:lineRule="auto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Vrinda"/>
                          <w:b/>
                          <w:color w:val="003399"/>
                          <w:spacing w:val="0"/>
                          <w:szCs w:val="22"/>
                          <w:lang w:val="en-US" w:eastAsia="en-US"/>
                        </w:rPr>
                        <w:t xml:space="preserve">      </w:t>
                      </w:r>
                      <w:r w:rsidRPr="00FF73A7">
                        <w:rPr>
                          <w:rFonts w:asciiTheme="minorHAnsi" w:hAnsiTheme="minorHAnsi" w:cs="Vrinda"/>
                          <w:b/>
                          <w:color w:val="003399"/>
                          <w:spacing w:val="0"/>
                          <w:szCs w:val="22"/>
                          <w:lang w:val="en-US" w:eastAsia="en-US"/>
                        </w:rPr>
                        <w:t>QUALIFICATIONS:</w:t>
                      </w:r>
                      <w:r w:rsidRPr="00AE4B84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COMPUTER NETWORKING &amp; MAINTENANCE OF COMPUTER HARDWARE</w:t>
                      </w: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UNIVERCITY OF COLOMBO SRILANKA</w:t>
                      </w: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6"/>
                          <w:szCs w:val="8"/>
                        </w:rPr>
                      </w:pP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SUCCESSFULLY COMPLETED CERTIFICATE IN COMPUTER SOFTWARE ENGINEERING. (CSE) AT COMPUTER STUDIES CIRCLE THIHARIYA, SRI LANKA</w:t>
                      </w: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6"/>
                          <w:szCs w:val="8"/>
                        </w:rPr>
                      </w:pP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SUCCESSFULLY COMPLETED DIPLOMA IN SYSTEM ENGINEERING (DSE)</w:t>
                      </w: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(CSE) AT COMPUTER STUDIES CIRCLE THIHARIYA, SRI LANKA</w:t>
                      </w: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tabs>
                          <w:tab w:val="left" w:pos="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6"/>
                          <w:szCs w:val="8"/>
                        </w:rPr>
                      </w:pP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SUCCESSFULLY COMPLETED CERTIFICATE IN COMPUTER HARDWARE ENGINEERING ARTHUR C. CLARK INSTITUTE COLOMBO (ACCI), SRI LANKA</w:t>
                      </w: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6"/>
                          <w:szCs w:val="8"/>
                        </w:rPr>
                      </w:pPr>
                    </w:p>
                    <w:p w:rsidR="00E37A0B" w:rsidRPr="00A93EE5" w:rsidRDefault="00E37A0B" w:rsidP="00E37A0B">
                      <w:pPr>
                        <w:pStyle w:val="Heading3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0" w:beforeAutospacing="0" w:after="0" w:afterAutospacing="0" w:line="276" w:lineRule="auto"/>
                        <w:rPr>
                          <w:rStyle w:val="SubsectionDateChar1"/>
                          <w:rFonts w:ascii="Arial" w:hAnsi="Arial" w:cs="Arial"/>
                          <w:b w:val="0"/>
                          <w:bCs w:val="0"/>
                          <w:color w:val="222222"/>
                          <w:spacing w:val="0"/>
                          <w:szCs w:val="27"/>
                          <w:lang w:eastAsia="en-GB"/>
                        </w:rPr>
                      </w:pPr>
                      <w:r w:rsidRPr="00A93EE5">
                        <w:rPr>
                          <w:rStyle w:val="SubsectionDateChar1"/>
                          <w:rFonts w:asciiTheme="minorHAnsi" w:eastAsiaTheme="minorHAnsi" w:hAnsiTheme="minorHAnsi"/>
                          <w:b w:val="0"/>
                          <w:bCs w:val="0"/>
                          <w:color w:val="auto"/>
                          <w:sz w:val="22"/>
                        </w:rPr>
                        <w:t>SRI LANKA COMPUTER DRIVING LICENSE</w:t>
                      </w:r>
                    </w:p>
                    <w:p w:rsidR="00E37A0B" w:rsidRPr="00A93EE5" w:rsidRDefault="004331D7" w:rsidP="00E37A0B">
                      <w:pPr>
                        <w:pStyle w:val="Heading3"/>
                        <w:shd w:val="clear" w:color="auto" w:fill="FFFFFF"/>
                        <w:spacing w:before="0" w:beforeAutospacing="0" w:after="0" w:afterAutospacing="0" w:line="276" w:lineRule="auto"/>
                        <w:ind w:firstLine="720"/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  <w:sz w:val="24"/>
                        </w:rPr>
                      </w:pPr>
                      <w:hyperlink r:id="rId26" w:history="1">
                        <w:r w:rsidR="00E37A0B" w:rsidRPr="00A93EE5">
                          <w:rPr>
                            <w:rStyle w:val="SubsectionDateChar1"/>
                            <w:rFonts w:asciiTheme="minorHAnsi" w:eastAsiaTheme="minorHAnsi" w:hAnsiTheme="minorHAnsi"/>
                            <w:b w:val="0"/>
                            <w:bCs w:val="0"/>
                            <w:color w:val="auto"/>
                            <w:sz w:val="22"/>
                          </w:rPr>
                          <w:t>NATIONAL APPRENTICE AND INDUSTRIAL TRAINING AUTHORITY (NAITA)</w:t>
                        </w:r>
                      </w:hyperlink>
                      <w:r w:rsidR="00E37A0B" w:rsidRPr="00A93EE5">
                        <w:rPr>
                          <w:rStyle w:val="SubsectionDateChar1"/>
                          <w:rFonts w:asciiTheme="minorHAnsi" w:eastAsiaTheme="minorHAnsi" w:hAnsiTheme="minorHAnsi"/>
                          <w:b w:val="0"/>
                          <w:bCs w:val="0"/>
                          <w:color w:val="auto"/>
                          <w:sz w:val="22"/>
                        </w:rPr>
                        <w:t xml:space="preserve">, </w:t>
                      </w:r>
                    </w:p>
                    <w:p w:rsidR="00E37A0B" w:rsidRPr="00A93EE5" w:rsidRDefault="00E37A0B" w:rsidP="00E37A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sz w:val="22"/>
                        </w:rPr>
                        <w:tab/>
                      </w: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SRI LANKA</w:t>
                      </w:r>
                    </w:p>
                    <w:p w:rsidR="00E37A0B" w:rsidRPr="00A93EE5" w:rsidRDefault="00E37A0B" w:rsidP="00E37A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6"/>
                          <w:szCs w:val="8"/>
                        </w:rPr>
                      </w:pPr>
                    </w:p>
                    <w:p w:rsidR="00E37A0B" w:rsidRPr="00A93EE5" w:rsidRDefault="00E37A0B" w:rsidP="00E37A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360" w:firstLine="360"/>
                        <w:jc w:val="both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6"/>
                          <w:szCs w:val="8"/>
                        </w:rPr>
                      </w:pP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SUCCESSFULLY COMPLETED DIPLOMA IN COMPUTER SCIENCE</w:t>
                      </w:r>
                    </w:p>
                    <w:p w:rsidR="00E37A0B" w:rsidRPr="00A93EE5" w:rsidRDefault="00E37A0B" w:rsidP="00E37A0B">
                      <w:pPr>
                        <w:widowControl w:val="0"/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 xml:space="preserve">         COLLEGE OF MANAGEMENT AND TECHNOLOGY INTERNATIONAL, SR LANKA</w:t>
                      </w:r>
                    </w:p>
                    <w:p w:rsidR="00E37A0B" w:rsidRPr="00A93EE5" w:rsidRDefault="00E37A0B" w:rsidP="00E37A0B">
                      <w:pPr>
                        <w:widowControl w:val="0"/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6"/>
                          <w:szCs w:val="8"/>
                        </w:rPr>
                      </w:pPr>
                    </w:p>
                    <w:p w:rsidR="00E37A0B" w:rsidRPr="00A93EE5" w:rsidRDefault="00E37A0B" w:rsidP="00E37A0B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 xml:space="preserve">SUCCESSFULLY COMPLETED CERTIFICATE IN ENGLISH COURSE </w:t>
                      </w:r>
                    </w:p>
                    <w:p w:rsidR="00E37A0B" w:rsidRPr="00A93EE5" w:rsidRDefault="00E37A0B" w:rsidP="00E37A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firstLine="720"/>
                        <w:jc w:val="both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COLLEGE OF MANAGEMENT AND TECHNOLOGY INTERNATIONAL</w:t>
                      </w:r>
                    </w:p>
                    <w:p w:rsidR="00E37A0B" w:rsidRPr="00A93EE5" w:rsidRDefault="00E37A0B" w:rsidP="00E37A0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firstLine="720"/>
                        <w:jc w:val="both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6"/>
                          <w:szCs w:val="8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6"/>
                          <w:szCs w:val="8"/>
                        </w:rPr>
                        <w:t xml:space="preserve"> </w:t>
                      </w:r>
                    </w:p>
                    <w:p w:rsidR="00E37A0B" w:rsidRPr="00A93EE5" w:rsidRDefault="00E37A0B" w:rsidP="00E37A0B">
                      <w:pPr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 xml:space="preserve">SUCCESSFULLY COMPLETED C++, VB.NET, VISUAL BASIC COMPUTER PROGRAMMING LANGUAGE.  </w:t>
                      </w:r>
                    </w:p>
                    <w:p w:rsidR="00E37A0B" w:rsidRPr="00A93EE5" w:rsidRDefault="00E37A0B" w:rsidP="00E37A0B">
                      <w:pPr>
                        <w:ind w:firstLine="720"/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</w:pPr>
                      <w:r w:rsidRPr="00A93EE5">
                        <w:rPr>
                          <w:rStyle w:val="SubsectionDateChar1"/>
                          <w:rFonts w:asciiTheme="minorHAnsi" w:hAnsiTheme="minorHAnsi"/>
                          <w:color w:val="auto"/>
                          <w:sz w:val="22"/>
                        </w:rPr>
                        <w:t>COLLEGE OF MANAGEMENT AND TECHNOLOGY INTERNATIONAL</w:t>
                      </w:r>
                    </w:p>
                    <w:p w:rsidR="00A91380" w:rsidRDefault="00A91380" w:rsidP="00A91380">
                      <w:pPr>
                        <w:pStyle w:val="SubsectionDate"/>
                        <w:spacing w:line="276" w:lineRule="auto"/>
                        <w:rPr>
                          <w:rFonts w:asciiTheme="minorHAnsi" w:hAnsiTheme="minorHAnsi" w:cs="Vrinda"/>
                          <w:b/>
                          <w:color w:val="003399"/>
                          <w:spacing w:val="0"/>
                          <w:szCs w:val="22"/>
                          <w:lang w:val="en-US" w:eastAsia="en-US"/>
                        </w:rPr>
                      </w:pPr>
                      <w:r w:rsidRPr="00A91380">
                        <w:rPr>
                          <w:rFonts w:asciiTheme="minorHAnsi" w:hAnsiTheme="minorHAnsi" w:cs="Vrinda"/>
                          <w:b/>
                          <w:color w:val="003399"/>
                          <w:spacing w:val="0"/>
                          <w:szCs w:val="22"/>
                          <w:lang w:val="en-US" w:eastAsia="en-US"/>
                        </w:rPr>
                        <w:t>WORK EXPERIENCE</w:t>
                      </w:r>
                      <w:r>
                        <w:rPr>
                          <w:rFonts w:asciiTheme="minorHAnsi" w:hAnsiTheme="minorHAnsi" w:cs="Vrinda"/>
                          <w:b/>
                          <w:color w:val="003399"/>
                          <w:spacing w:val="0"/>
                          <w:szCs w:val="22"/>
                          <w:lang w:val="en-US" w:eastAsia="en-US"/>
                        </w:rPr>
                        <w:t xml:space="preserve">: </w:t>
                      </w:r>
                    </w:p>
                    <w:p w:rsidR="00A91380" w:rsidRPr="00A93EE5" w:rsidRDefault="00085E06" w:rsidP="00085E06">
                      <w:pPr>
                        <w:spacing w:line="240" w:lineRule="auto"/>
                        <w:ind w:left="2160" w:hanging="2160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Pr="00A93EE5">
                        <w:rPr>
                          <w:szCs w:val="24"/>
                          <w:lang w:val="en-US"/>
                        </w:rPr>
                        <w:t xml:space="preserve">2006 </w:t>
                      </w:r>
                      <w:r w:rsidR="00EC4EDB">
                        <w:rPr>
                          <w:szCs w:val="24"/>
                          <w:lang w:val="en-US"/>
                        </w:rPr>
                        <w:t>-201</w:t>
                      </w:r>
                      <w:r w:rsidR="00C864E2">
                        <w:rPr>
                          <w:szCs w:val="24"/>
                          <w:lang w:val="en-US"/>
                        </w:rPr>
                        <w:t>4</w:t>
                      </w:r>
                      <w:r w:rsidR="00EC4EDB">
                        <w:rPr>
                          <w:szCs w:val="24"/>
                          <w:lang w:val="en-US"/>
                        </w:rPr>
                        <w:t xml:space="preserve">         </w:t>
                      </w:r>
                      <w:r w:rsidR="00A91380" w:rsidRPr="00A93EE5">
                        <w:rPr>
                          <w:szCs w:val="24"/>
                          <w:lang w:val="en-US"/>
                        </w:rPr>
                        <w:t xml:space="preserve">DATA ENTRY OPERATOR FOR VIDATHA RESOURCE CENTRE, </w:t>
                      </w:r>
                      <w:r w:rsidRPr="00A93EE5">
                        <w:rPr>
                          <w:szCs w:val="24"/>
                          <w:lang w:val="en-US"/>
                        </w:rPr>
                        <w:t>MINISTRY OF TECHNOLOGY RESEARCH &amp; ATOMIC ENERGY, SRI LANKA</w:t>
                      </w:r>
                    </w:p>
                    <w:p w:rsidR="00085E06" w:rsidRPr="00A93EE5" w:rsidRDefault="00085E06" w:rsidP="00085E06">
                      <w:pPr>
                        <w:spacing w:line="240" w:lineRule="auto"/>
                        <w:ind w:left="2160" w:hanging="2160"/>
                        <w:rPr>
                          <w:szCs w:val="24"/>
                          <w:lang w:val="en-US"/>
                        </w:rPr>
                      </w:pPr>
                      <w:r w:rsidRPr="00A93EE5">
                        <w:rPr>
                          <w:szCs w:val="24"/>
                          <w:lang w:val="en-US"/>
                        </w:rPr>
                        <w:t xml:space="preserve">          200</w:t>
                      </w:r>
                      <w:r w:rsidR="00B6611A">
                        <w:rPr>
                          <w:szCs w:val="24"/>
                          <w:lang w:val="en-US"/>
                        </w:rPr>
                        <w:t>8</w:t>
                      </w:r>
                      <w:r w:rsidRPr="00A93EE5">
                        <w:rPr>
                          <w:szCs w:val="24"/>
                          <w:lang w:val="en-US"/>
                        </w:rPr>
                        <w:t>-201</w:t>
                      </w:r>
                      <w:r w:rsidR="00B6611A">
                        <w:rPr>
                          <w:szCs w:val="24"/>
                          <w:lang w:val="en-US"/>
                        </w:rPr>
                        <w:t>4</w:t>
                      </w:r>
                      <w:r w:rsidR="00EC4EDB">
                        <w:rPr>
                          <w:szCs w:val="24"/>
                          <w:lang w:val="en-US"/>
                        </w:rPr>
                        <w:t xml:space="preserve">         </w:t>
                      </w:r>
                      <w:r w:rsidRPr="00A93EE5">
                        <w:rPr>
                          <w:szCs w:val="24"/>
                          <w:lang w:val="en-US"/>
                        </w:rPr>
                        <w:t xml:space="preserve">COMPUTER HARDWARE TECHNICIANS FOR MASTERMIND KALMUNAI, SRI LANKA </w:t>
                      </w:r>
                    </w:p>
                    <w:p w:rsidR="00085E06" w:rsidRPr="00A93EE5" w:rsidRDefault="00085E06" w:rsidP="00085E06">
                      <w:pPr>
                        <w:spacing w:line="240" w:lineRule="auto"/>
                        <w:ind w:left="2160" w:hanging="2160"/>
                        <w:rPr>
                          <w:szCs w:val="24"/>
                          <w:lang w:val="en-US"/>
                        </w:rPr>
                      </w:pPr>
                      <w:r w:rsidRPr="00A93EE5">
                        <w:rPr>
                          <w:szCs w:val="24"/>
                          <w:lang w:val="en-US"/>
                        </w:rPr>
                        <w:t xml:space="preserve">          </w:t>
                      </w:r>
                      <w:r w:rsidRPr="00A93EE5">
                        <w:rPr>
                          <w:szCs w:val="24"/>
                          <w:lang w:val="en-US"/>
                        </w:rPr>
                        <w:t>2011-201</w:t>
                      </w:r>
                      <w:r w:rsidR="004331D7">
                        <w:rPr>
                          <w:szCs w:val="24"/>
                          <w:lang w:val="en-US"/>
                        </w:rPr>
                        <w:t>4</w:t>
                      </w:r>
                      <w:bookmarkStart w:id="2" w:name="_GoBack"/>
                      <w:bookmarkEnd w:id="2"/>
                      <w:r w:rsidRPr="00A93EE5">
                        <w:rPr>
                          <w:szCs w:val="24"/>
                          <w:lang w:val="en-US"/>
                        </w:rPr>
                        <w:t xml:space="preserve">         </w:t>
                      </w:r>
                      <w:r w:rsidR="00AE7889" w:rsidRPr="00A93EE5">
                        <w:rPr>
                          <w:szCs w:val="24"/>
                          <w:lang w:val="en-US"/>
                        </w:rPr>
                        <w:t>IT LECTURERS FOR VIDATHA RESOURCE CENTRE KALMUNAI</w:t>
                      </w:r>
                    </w:p>
                    <w:p w:rsidR="00A93EE5" w:rsidRPr="00EC4EDB" w:rsidRDefault="00A93EE5" w:rsidP="00A93EE5">
                      <w:pPr>
                        <w:pStyle w:val="SubsectionDate"/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  <w:p w:rsidR="00804B23" w:rsidRPr="00804B23" w:rsidRDefault="00804B23" w:rsidP="00804B2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Vrinda"/>
                          <w:b/>
                          <w:color w:val="003399"/>
                          <w:sz w:val="24"/>
                          <w:lang w:val="en-US"/>
                        </w:rPr>
                      </w:pPr>
                      <w:r w:rsidRPr="00804B23">
                        <w:rPr>
                          <w:rFonts w:cs="Vrinda"/>
                          <w:b/>
                          <w:color w:val="003399"/>
                          <w:sz w:val="24"/>
                          <w:lang w:val="en-US"/>
                        </w:rPr>
                        <w:t>COMPUTER SKILLS:</w:t>
                      </w:r>
                    </w:p>
                    <w:p w:rsidR="00804B23" w:rsidRPr="00EC4EDB" w:rsidRDefault="00804B23" w:rsidP="00804B2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SubsectionDateChar1"/>
                          <w:sz w:val="14"/>
                        </w:rPr>
                      </w:pPr>
                    </w:p>
                    <w:p w:rsidR="00804B23" w:rsidRPr="00804B23" w:rsidRDefault="00804B23" w:rsidP="00804B23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Cs w:val="24"/>
                          <w:lang w:val="en-US"/>
                        </w:rPr>
                      </w:pPr>
                      <w:r w:rsidRPr="00804B23">
                        <w:rPr>
                          <w:szCs w:val="24"/>
                          <w:lang w:val="en-US"/>
                        </w:rPr>
                        <w:t>EXCELLENT KNOWLEDGE FOR INTERNET &amp; E-MAIL</w:t>
                      </w:r>
                    </w:p>
                    <w:p w:rsidR="00804B23" w:rsidRPr="00804B23" w:rsidRDefault="00804B23" w:rsidP="00804B23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Cs w:val="24"/>
                          <w:lang w:val="en-US"/>
                        </w:rPr>
                      </w:pPr>
                      <w:r w:rsidRPr="00804B23">
                        <w:rPr>
                          <w:szCs w:val="24"/>
                          <w:lang w:val="en-US"/>
                        </w:rPr>
                        <w:t>HANDS EXPERIENCE IN MS OFFICE</w:t>
                      </w:r>
                    </w:p>
                    <w:p w:rsidR="00804B23" w:rsidRPr="00804B23" w:rsidRDefault="00804B23" w:rsidP="00804B23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Cs w:val="24"/>
                          <w:lang w:val="en-US"/>
                        </w:rPr>
                      </w:pPr>
                      <w:r w:rsidRPr="00804B23">
                        <w:rPr>
                          <w:szCs w:val="24"/>
                          <w:lang w:val="en-US"/>
                        </w:rPr>
                        <w:t>HANDS EXPERIENCE IN VB</w:t>
                      </w:r>
                    </w:p>
                    <w:p w:rsidR="00804B23" w:rsidRPr="00804B23" w:rsidRDefault="00804B23" w:rsidP="00804B23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216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Cs w:val="24"/>
                          <w:lang w:val="en-US"/>
                        </w:rPr>
                      </w:pPr>
                      <w:r w:rsidRPr="00804B23">
                        <w:rPr>
                          <w:szCs w:val="24"/>
                          <w:lang w:val="en-US"/>
                        </w:rPr>
                        <w:t xml:space="preserve">HANDS EXPERIENCE IN COMPUTER HARDWARE &amp; NETWORKING </w:t>
                      </w:r>
                    </w:p>
                    <w:p w:rsidR="00804B23" w:rsidRPr="00EC4EDB" w:rsidRDefault="00804B23" w:rsidP="00085E06">
                      <w:pPr>
                        <w:spacing w:line="240" w:lineRule="auto"/>
                        <w:ind w:left="2160" w:hanging="2160"/>
                        <w:rPr>
                          <w:rFonts w:cs="Vrinda"/>
                          <w:b/>
                          <w:color w:val="003399"/>
                          <w:sz w:val="14"/>
                          <w:lang w:val="en-US"/>
                        </w:rPr>
                      </w:pPr>
                    </w:p>
                    <w:p w:rsidR="00804B23" w:rsidRDefault="00804B23" w:rsidP="00085E06">
                      <w:pPr>
                        <w:spacing w:line="240" w:lineRule="auto"/>
                        <w:ind w:left="2160" w:hanging="2160"/>
                        <w:rPr>
                          <w:rFonts w:cs="Vrinda"/>
                          <w:b/>
                          <w:color w:val="003399"/>
                          <w:sz w:val="24"/>
                          <w:lang w:val="en-US"/>
                        </w:rPr>
                      </w:pPr>
                    </w:p>
                    <w:p w:rsidR="00085E06" w:rsidRPr="00085E06" w:rsidRDefault="00A93EE5" w:rsidP="00085E06">
                      <w:pPr>
                        <w:spacing w:line="240" w:lineRule="auto"/>
                        <w:ind w:left="2160" w:hanging="21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="00085E06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37A0B" w:rsidRPr="00E37A0B">
        <w:rPr>
          <w:rStyle w:val="SubsectionDateChar1"/>
          <w:rFonts w:asciiTheme="minorHAnsi" w:hAnsiTheme="minorHAnsi"/>
          <w:color w:val="auto"/>
        </w:rPr>
        <w:t xml:space="preserve"> </w:t>
      </w:r>
    </w:p>
    <w:p w:rsidR="00C864A1" w:rsidRPr="00584F83" w:rsidRDefault="00AE7889" w:rsidP="00584F83">
      <w:pPr>
        <w:rPr>
          <w:rFonts w:cs="Times New Roman"/>
          <w:spacing w:val="20"/>
          <w:sz w:val="24"/>
          <w:szCs w:val="32"/>
          <w:lang w:eastAsia="ja-JP"/>
        </w:rPr>
      </w:pPr>
      <w:r>
        <w:rPr>
          <w:rFonts w:cs="Times New Roman"/>
          <w:noProof/>
          <w:spacing w:val="20"/>
          <w:sz w:val="24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97B40" wp14:editId="14F9ECEA">
                <wp:simplePos x="0" y="0"/>
                <wp:positionH relativeFrom="column">
                  <wp:posOffset>2587925</wp:posOffset>
                </wp:positionH>
                <wp:positionV relativeFrom="paragraph">
                  <wp:posOffset>8714345</wp:posOffset>
                </wp:positionV>
                <wp:extent cx="2975706" cy="52093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706" cy="520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659" w:rsidRPr="00AE7889" w:rsidRDefault="00AE7889" w:rsidP="00AE7889">
                            <w:pPr>
                              <w:pStyle w:val="SubsectionDate"/>
                              <w:jc w:val="center"/>
                              <w:rPr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 w:rsidRPr="00AE7889">
                              <w:rPr>
                                <w:rFonts w:asciiTheme="minorHAnsi" w:hAnsiTheme="minorHAnsi"/>
                                <w:color w:val="auto"/>
                                <w:lang w:val="en-US"/>
                              </w:rPr>
                              <w:t>M.C. HAROON</w:t>
                            </w:r>
                          </w:p>
                          <w:p w:rsidR="00FE7659" w:rsidRPr="00AE7889" w:rsidRDefault="00AE7889" w:rsidP="00AE7889">
                            <w:pPr>
                              <w:pStyle w:val="SubsectionDate"/>
                              <w:jc w:val="center"/>
                              <w:rPr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 w:rsidRPr="00AE7889">
                              <w:rPr>
                                <w:rFonts w:asciiTheme="minorHAnsi" w:hAnsiTheme="minorHAnsi"/>
                                <w:color w:val="auto"/>
                                <w:lang w:val="en-US"/>
                              </w:rPr>
                              <w:t>SIGNATURE OF APPLICATION</w:t>
                            </w:r>
                          </w:p>
                          <w:p w:rsidR="00FE7659" w:rsidRPr="00AE7889" w:rsidRDefault="00FE7659" w:rsidP="00AE7889">
                            <w:pPr>
                              <w:pStyle w:val="SubsectionDate"/>
                              <w:jc w:val="center"/>
                              <w:rPr>
                                <w:rFonts w:asciiTheme="minorHAnsi" w:hAnsiTheme="minorHAnsi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203.75pt;margin-top:686.15pt;width:234.3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" fillcolor="white [3201]" stroked="f" strokeweight=".5pt">
                <v:textbox>
                  <w:txbxContent>
                    <w:p w:rsidR="00FE7659" w:rsidRPr="00AE7889" w:rsidRDefault="00AE7889" w:rsidP="00AE7889">
                      <w:pPr>
                        <w:pStyle w:val="SubsectionDate"/>
                        <w:jc w:val="center"/>
                        <w:rPr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 w:rsidRPr="00AE7889">
                        <w:rPr>
                          <w:rFonts w:asciiTheme="minorHAnsi" w:hAnsiTheme="minorHAnsi"/>
                          <w:color w:val="auto"/>
                          <w:lang w:val="en-US"/>
                        </w:rPr>
                        <w:t>M.C. HAROON</w:t>
                      </w:r>
                    </w:p>
                    <w:p w:rsidR="00FE7659" w:rsidRPr="00AE7889" w:rsidRDefault="00AE7889" w:rsidP="00AE7889">
                      <w:pPr>
                        <w:pStyle w:val="SubsectionDate"/>
                        <w:jc w:val="center"/>
                        <w:rPr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 w:rsidRPr="00AE7889">
                        <w:rPr>
                          <w:rFonts w:asciiTheme="minorHAnsi" w:hAnsiTheme="minorHAnsi"/>
                          <w:color w:val="auto"/>
                          <w:lang w:val="en-US"/>
                        </w:rPr>
                        <w:t>SIGNATURE OF APPLICATION</w:t>
                      </w:r>
                    </w:p>
                    <w:p w:rsidR="00FE7659" w:rsidRPr="00AE7889" w:rsidRDefault="00FE7659" w:rsidP="00AE7889">
                      <w:pPr>
                        <w:pStyle w:val="SubsectionDate"/>
                        <w:jc w:val="center"/>
                        <w:rPr>
                          <w:rFonts w:asciiTheme="minorHAnsi" w:hAnsiTheme="minorHAnsi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82B" w:rsidRPr="0087782B">
        <w:rPr>
          <w:rStyle w:val="SubsectionDateChar1"/>
          <w:rFonts w:asciiTheme="minorHAnsi" w:hAnsiTheme="minorHAnsi"/>
          <w:noProof/>
          <w:color w:val="auto"/>
          <w:lang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3029C5B" wp14:editId="2635369D">
                <wp:simplePos x="0" y="0"/>
                <wp:positionH relativeFrom="column">
                  <wp:posOffset>5920740</wp:posOffset>
                </wp:positionH>
                <wp:positionV relativeFrom="paragraph">
                  <wp:posOffset>3556474</wp:posOffset>
                </wp:positionV>
                <wp:extent cx="497205" cy="222948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229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82B" w:rsidRPr="0087782B" w:rsidRDefault="0087782B" w:rsidP="0087782B">
                            <w:pPr>
                              <w:pStyle w:val="SubsectionDate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87782B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95A, MATHAVAN ROAD</w:t>
                            </w:r>
                          </w:p>
                          <w:p w:rsidR="0087782B" w:rsidRPr="0087782B" w:rsidRDefault="0087782B" w:rsidP="0087782B">
                            <w:pPr>
                              <w:pStyle w:val="SubsectionDate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87782B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KALMUNAI -03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2" type="#_x0000_t202" style="position:absolute;margin-left:466.2pt;margin-top:280.05pt;width:39.15pt;height:175.5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" filled="f" stroked="f" strokeweight=".5pt">
                <v:textbox style="layout-flow:vertical;mso-layout-flow-alt:bottom-to-top">
                  <w:txbxContent>
                    <w:p w:rsidR="0087782B" w:rsidRPr="0087782B" w:rsidRDefault="0087782B" w:rsidP="0087782B">
                      <w:pPr>
                        <w:pStyle w:val="SubsectionDate"/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 w:rsidRPr="0087782B">
                        <w:rPr>
                          <w:b/>
                          <w:color w:val="FFFFFF" w:themeColor="background1"/>
                          <w:sz w:val="20"/>
                        </w:rPr>
                        <w:t>95A, MATHAVAN ROAD</w:t>
                      </w:r>
                    </w:p>
                    <w:p w:rsidR="0087782B" w:rsidRPr="0087782B" w:rsidRDefault="0087782B" w:rsidP="0087782B">
                      <w:pPr>
                        <w:pStyle w:val="SubsectionDate"/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 w:rsidRPr="0087782B">
                        <w:rPr>
                          <w:b/>
                          <w:color w:val="FFFFFF" w:themeColor="background1"/>
                          <w:sz w:val="20"/>
                        </w:rPr>
                        <w:t>KALMUNAI -03</w:t>
                      </w:r>
                    </w:p>
                  </w:txbxContent>
                </v:textbox>
              </v:shape>
            </w:pict>
          </mc:Fallback>
        </mc:AlternateContent>
      </w:r>
      <w:r w:rsidR="0087782B" w:rsidRPr="0087782B">
        <w:rPr>
          <w:rStyle w:val="SubsectionDateChar1"/>
          <w:rFonts w:asciiTheme="minorHAnsi" w:hAnsiTheme="minorHAnsi"/>
          <w:noProof/>
          <w:color w:val="auto"/>
          <w:lang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27CD98F" wp14:editId="6AB32973">
                <wp:simplePos x="0" y="0"/>
                <wp:positionH relativeFrom="column">
                  <wp:posOffset>5925185</wp:posOffset>
                </wp:positionH>
                <wp:positionV relativeFrom="paragraph">
                  <wp:posOffset>6714016</wp:posOffset>
                </wp:positionV>
                <wp:extent cx="492125" cy="222948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2229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782B" w:rsidRPr="0087782B" w:rsidRDefault="0087782B" w:rsidP="0087782B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782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MOHAMED CASSIM HAROON</w:t>
                            </w:r>
                          </w:p>
                          <w:p w:rsidR="0087782B" w:rsidRPr="0087782B" w:rsidRDefault="0087782B" w:rsidP="0087782B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87782B">
                              <w:rPr>
                                <w:b/>
                                <w:color w:val="FFFFFF" w:themeColor="background1"/>
                                <w:sz w:val="18"/>
                                <w:szCs w:val="20"/>
                              </w:rPr>
                              <w:t>DATA ENTRRY OPERATOR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margin-left:466.55pt;margin-top:528.65pt;width:38.75pt;height:175.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" filled="f" stroked="f" strokeweight=".5pt">
                <v:textbox style="layout-flow:vertical;mso-layout-flow-alt:bottom-to-top">
                  <w:txbxContent>
                    <w:p w:rsidR="0087782B" w:rsidRPr="0087782B" w:rsidRDefault="0087782B" w:rsidP="0087782B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782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MOHAMED CASSIM HAROON</w:t>
                      </w:r>
                    </w:p>
                    <w:p w:rsidR="0087782B" w:rsidRPr="0087782B" w:rsidRDefault="0087782B" w:rsidP="0087782B">
                      <w:pPr>
                        <w:pStyle w:val="NoSpacing"/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</w:pPr>
                      <w:r w:rsidRPr="0087782B">
                        <w:rPr>
                          <w:b/>
                          <w:color w:val="FFFFFF" w:themeColor="background1"/>
                          <w:sz w:val="18"/>
                          <w:szCs w:val="20"/>
                        </w:rPr>
                        <w:t>DATA ENTRRY OPERATOR</w:t>
                      </w:r>
                    </w:p>
                  </w:txbxContent>
                </v:textbox>
              </v:shape>
            </w:pict>
          </mc:Fallback>
        </mc:AlternateContent>
      </w:r>
      <w:r w:rsidR="00FE7659">
        <w:rPr>
          <w:rFonts w:cs="Times New Roman"/>
          <w:noProof/>
          <w:spacing w:val="20"/>
          <w:sz w:val="24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A0D32" wp14:editId="11E93100">
                <wp:simplePos x="0" y="0"/>
                <wp:positionH relativeFrom="column">
                  <wp:posOffset>-363855</wp:posOffset>
                </wp:positionH>
                <wp:positionV relativeFrom="paragraph">
                  <wp:posOffset>6594475</wp:posOffset>
                </wp:positionV>
                <wp:extent cx="5581015" cy="715645"/>
                <wp:effectExtent l="0" t="0" r="635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15" cy="715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B23" w:rsidRPr="00EC4EDB" w:rsidRDefault="00804B23" w:rsidP="00EC4EDB">
                            <w:pPr>
                              <w:pStyle w:val="SubsectionDate"/>
                              <w:rPr>
                                <w:rFonts w:asciiTheme="minorHAnsi" w:hAnsiTheme="minorHAnsi" w:cs="Vrinda"/>
                                <w:b/>
                                <w:color w:val="003399"/>
                                <w:spacing w:val="0"/>
                                <w:szCs w:val="22"/>
                                <w:lang w:val="en-US" w:eastAsia="en-US"/>
                              </w:rPr>
                            </w:pPr>
                            <w:r w:rsidRPr="00EC4EDB">
                              <w:rPr>
                                <w:rFonts w:asciiTheme="minorHAnsi" w:hAnsiTheme="minorHAnsi" w:cs="Vrinda"/>
                                <w:b/>
                                <w:color w:val="003399"/>
                                <w:spacing w:val="0"/>
                                <w:szCs w:val="22"/>
                                <w:lang w:val="en-US" w:eastAsia="en-US"/>
                              </w:rPr>
                              <w:t>EXTRA CURRICULAR ACTIVITIES:</w:t>
                            </w:r>
                          </w:p>
                          <w:p w:rsidR="00804B23" w:rsidRPr="00EC4EDB" w:rsidRDefault="00EC4EDB" w:rsidP="00EC4EDB">
                            <w:pPr>
                              <w:pStyle w:val="SubsectionDate"/>
                              <w:rPr>
                                <w:rFonts w:asciiTheme="minorHAnsi" w:hAnsiTheme="minorHAnsi" w:cstheme="minorBidi"/>
                                <w:color w:val="auto"/>
                                <w:spacing w:val="0"/>
                                <w:sz w:val="22"/>
                                <w:szCs w:val="24"/>
                                <w:lang w:val="en-US" w:eastAsia="en-US"/>
                              </w:rPr>
                            </w:pPr>
                            <w:r w:rsidRPr="00EC4EDB">
                              <w:rPr>
                                <w:rFonts w:asciiTheme="minorHAnsi" w:hAnsiTheme="minorHAnsi" w:cstheme="minorBidi"/>
                                <w:color w:val="auto"/>
                                <w:spacing w:val="0"/>
                                <w:sz w:val="22"/>
                                <w:szCs w:val="24"/>
                                <w:lang w:val="en-US" w:eastAsia="en-US"/>
                              </w:rPr>
                              <w:t xml:space="preserve">FOOT BALL, CRICKET, VOLLEYBALL, AND ATHLETICS IN NATIONAL, PROVINCIAL CERTIFICATE </w:t>
                            </w:r>
                          </w:p>
                          <w:p w:rsidR="00EC4EDB" w:rsidRDefault="00EC4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-28.65pt;margin-top:519.25pt;width:439.45pt;height:5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" fillcolor="white [3201]" stroked="f" strokeweight=".5pt">
                <v:textbox>
                  <w:txbxContent>
                    <w:p w:rsidR="00804B23" w:rsidRPr="00EC4EDB" w:rsidRDefault="00804B23" w:rsidP="00EC4EDB">
                      <w:pPr>
                        <w:pStyle w:val="SubsectionDate"/>
                        <w:rPr>
                          <w:rFonts w:asciiTheme="minorHAnsi" w:hAnsiTheme="minorHAnsi" w:cs="Vrinda"/>
                          <w:b/>
                          <w:color w:val="003399"/>
                          <w:spacing w:val="0"/>
                          <w:szCs w:val="22"/>
                          <w:lang w:val="en-US" w:eastAsia="en-US"/>
                        </w:rPr>
                      </w:pPr>
                      <w:r w:rsidRPr="00EC4EDB">
                        <w:rPr>
                          <w:rFonts w:asciiTheme="minorHAnsi" w:hAnsiTheme="minorHAnsi" w:cs="Vrinda"/>
                          <w:b/>
                          <w:color w:val="003399"/>
                          <w:spacing w:val="0"/>
                          <w:szCs w:val="22"/>
                          <w:lang w:val="en-US" w:eastAsia="en-US"/>
                        </w:rPr>
                        <w:t>EXTRA CURRICULAR ACTIVITIES:</w:t>
                      </w:r>
                    </w:p>
                    <w:p w:rsidR="00804B23" w:rsidRPr="00EC4EDB" w:rsidRDefault="00EC4EDB" w:rsidP="00EC4EDB">
                      <w:pPr>
                        <w:pStyle w:val="SubsectionDate"/>
                        <w:rPr>
                          <w:rFonts w:asciiTheme="minorHAnsi" w:hAnsiTheme="minorHAnsi" w:cstheme="minorBidi"/>
                          <w:color w:val="auto"/>
                          <w:spacing w:val="0"/>
                          <w:sz w:val="22"/>
                          <w:szCs w:val="24"/>
                          <w:lang w:val="en-US" w:eastAsia="en-US"/>
                        </w:rPr>
                      </w:pPr>
                      <w:r w:rsidRPr="00EC4EDB">
                        <w:rPr>
                          <w:rFonts w:asciiTheme="minorHAnsi" w:hAnsiTheme="minorHAnsi" w:cstheme="minorBidi"/>
                          <w:color w:val="auto"/>
                          <w:spacing w:val="0"/>
                          <w:sz w:val="22"/>
                          <w:szCs w:val="24"/>
                          <w:lang w:val="en-US" w:eastAsia="en-US"/>
                        </w:rPr>
                        <w:t xml:space="preserve">FOOT BALL, CRICKET, VOLLEYBALL, AND ATHLETICS IN NATIONAL, PROVINCIAL CERTIFICATE </w:t>
                      </w:r>
                    </w:p>
                    <w:p w:rsidR="00EC4EDB" w:rsidRDefault="00EC4EDB"/>
                  </w:txbxContent>
                </v:textbox>
              </v:shape>
            </w:pict>
          </mc:Fallback>
        </mc:AlternateContent>
      </w:r>
      <w:r w:rsidR="00FE7659">
        <w:rPr>
          <w:rFonts w:cs="Times New Roman"/>
          <w:noProof/>
          <w:spacing w:val="20"/>
          <w:sz w:val="24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98DD0" wp14:editId="1B9242FA">
                <wp:simplePos x="0" y="0"/>
                <wp:positionH relativeFrom="column">
                  <wp:posOffset>-448945</wp:posOffset>
                </wp:positionH>
                <wp:positionV relativeFrom="paragraph">
                  <wp:posOffset>8208645</wp:posOffset>
                </wp:positionV>
                <wp:extent cx="2207895" cy="939800"/>
                <wp:effectExtent l="0" t="0" r="190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659" w:rsidRPr="00FE7659" w:rsidRDefault="00FE7659" w:rsidP="00FE7659">
                            <w:pPr>
                              <w:pStyle w:val="SubsectionDate"/>
                              <w:rPr>
                                <w:rFonts w:asciiTheme="minorHAnsi" w:hAnsiTheme="minorHAnsi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7659">
                              <w:rPr>
                                <w:rFonts w:asciiTheme="minorHAnsi" w:hAnsiTheme="minorHAnsi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M.I.M. JOWFER</w:t>
                            </w:r>
                          </w:p>
                          <w:p w:rsidR="00FE7659" w:rsidRDefault="00FE7659" w:rsidP="00FE7659">
                            <w:pPr>
                              <w:pStyle w:val="SubsectionDate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7659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CC, DS OFFICE, KALMUNAI</w:t>
                            </w:r>
                          </w:p>
                          <w:p w:rsidR="00FE7659" w:rsidRPr="00FE7659" w:rsidRDefault="00FE7659" w:rsidP="00FE7659">
                            <w:pPr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lang w:val="en-US" w:eastAsia="ja-JP"/>
                              </w:rPr>
                              <w:t>+94672229236</w:t>
                            </w:r>
                          </w:p>
                          <w:p w:rsidR="00FE7659" w:rsidRPr="00FE7659" w:rsidRDefault="00FE7659" w:rsidP="00FE7659">
                            <w:pPr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5" type="#_x0000_t202" style="position:absolute;margin-left:-35.35pt;margin-top:646.35pt;width:173.85pt;height:7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" fillcolor="white [3201]" stroked="f" strokeweight=".5pt">
                <v:textbox>
                  <w:txbxContent>
                    <w:p w:rsidR="00FE7659" w:rsidRPr="00FE7659" w:rsidRDefault="00FE7659" w:rsidP="00FE7659">
                      <w:pPr>
                        <w:pStyle w:val="SubsectionDate"/>
                        <w:rPr>
                          <w:rFonts w:asciiTheme="minorHAnsi" w:hAnsiTheme="minorHAnsi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FE7659">
                        <w:rPr>
                          <w:rFonts w:asciiTheme="minorHAnsi" w:hAnsiTheme="minorHAnsi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M.I.M. JOWFER</w:t>
                      </w:r>
                    </w:p>
                    <w:p w:rsidR="00FE7659" w:rsidRDefault="00FE7659" w:rsidP="00FE7659">
                      <w:pPr>
                        <w:pStyle w:val="SubsectionDate"/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FE7659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lang w:val="en-US"/>
                        </w:rPr>
                        <w:t>CC, DS OFFICE, KALMUNAI</w:t>
                      </w:r>
                    </w:p>
                    <w:p w:rsidR="00FE7659" w:rsidRPr="00FE7659" w:rsidRDefault="00FE7659" w:rsidP="00FE7659">
                      <w:pPr>
                        <w:rPr>
                          <w:lang w:val="en-US" w:eastAsia="ja-JP"/>
                        </w:rPr>
                      </w:pPr>
                      <w:r>
                        <w:rPr>
                          <w:lang w:val="en-US" w:eastAsia="ja-JP"/>
                        </w:rPr>
                        <w:t>+94672229236</w:t>
                      </w:r>
                    </w:p>
                    <w:p w:rsidR="00FE7659" w:rsidRPr="00FE7659" w:rsidRDefault="00FE7659" w:rsidP="00FE7659">
                      <w:pPr>
                        <w:rPr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659">
        <w:rPr>
          <w:rFonts w:cs="Times New Roman"/>
          <w:noProof/>
          <w:spacing w:val="20"/>
          <w:sz w:val="24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201F33" wp14:editId="4C59D213">
                <wp:simplePos x="0" y="0"/>
                <wp:positionH relativeFrom="column">
                  <wp:posOffset>-448310</wp:posOffset>
                </wp:positionH>
                <wp:positionV relativeFrom="paragraph">
                  <wp:posOffset>7148195</wp:posOffset>
                </wp:positionV>
                <wp:extent cx="3242945" cy="104330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1043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EDB" w:rsidRDefault="00EC4EDB" w:rsidP="00EC4EDB">
                            <w:pPr>
                              <w:pStyle w:val="SubsectionDate"/>
                              <w:rPr>
                                <w:rFonts w:asciiTheme="minorHAnsi" w:hAnsiTheme="minorHAnsi" w:cs="Vrinda"/>
                                <w:b/>
                                <w:color w:val="003399"/>
                                <w:spacing w:val="0"/>
                                <w:szCs w:val="22"/>
                                <w:lang w:val="en-US" w:eastAsia="en-US"/>
                              </w:rPr>
                            </w:pPr>
                            <w:r w:rsidRPr="00EC4EDB">
                              <w:rPr>
                                <w:rFonts w:asciiTheme="minorHAnsi" w:hAnsiTheme="minorHAnsi" w:cs="Vrinda"/>
                                <w:b/>
                                <w:color w:val="003399"/>
                                <w:spacing w:val="0"/>
                                <w:szCs w:val="22"/>
                                <w:lang w:val="en-US" w:eastAsia="en-US"/>
                              </w:rPr>
                              <w:t>REFERES:</w:t>
                            </w:r>
                          </w:p>
                          <w:p w:rsidR="00FE7659" w:rsidRPr="00FE7659" w:rsidRDefault="00FE7659" w:rsidP="00FE7659">
                            <w:pPr>
                              <w:pStyle w:val="SubsectionDate"/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EC4EDB" w:rsidRPr="00FE7659" w:rsidRDefault="00EC4EDB" w:rsidP="00EC4EDB">
                            <w:pPr>
                              <w:pStyle w:val="SubsectionDate"/>
                              <w:rPr>
                                <w:rFonts w:asciiTheme="minorHAnsi" w:hAnsiTheme="minorHAnsi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7659">
                              <w:rPr>
                                <w:rFonts w:asciiTheme="minorHAnsi" w:hAnsiTheme="minorHAnsi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A.L. RAZAK</w:t>
                            </w:r>
                          </w:p>
                          <w:p w:rsidR="00FE7659" w:rsidRDefault="00EC4EDB" w:rsidP="00EC4EDB">
                            <w:pPr>
                              <w:pStyle w:val="SubsectionDate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7659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PRINCIPAL</w:t>
                            </w:r>
                            <w:r w:rsidR="00FE7659" w:rsidRPr="00FE7659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</w:p>
                          <w:p w:rsidR="00EC4EDB" w:rsidRPr="00FE7659" w:rsidRDefault="00FE7659" w:rsidP="00EC4EDB">
                            <w:pPr>
                              <w:pStyle w:val="SubsectionDate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7659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AL-BAHRIYA MAHA VIDIYALAYA, KALMUNAI</w:t>
                            </w:r>
                            <w:r w:rsidRPr="00FE7659"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EC4EDB" w:rsidRPr="00EC4EDB" w:rsidRDefault="00FE7659" w:rsidP="00EC4EDB">
                            <w:pPr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lang w:val="en-US" w:eastAsia="ja-JP"/>
                              </w:rPr>
                              <w:t>+94776620570</w:t>
                            </w:r>
                            <w:r w:rsidR="00EC4EDB" w:rsidRPr="00EC4EDB">
                              <w:rPr>
                                <w:lang w:val="en-US" w:eastAsia="ja-JP"/>
                              </w:rPr>
                              <w:br/>
                            </w:r>
                          </w:p>
                          <w:p w:rsidR="00EC4EDB" w:rsidRDefault="00EC4E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margin-left:-35.3pt;margin-top:562.85pt;width:255.35pt;height:8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" fillcolor="white [3201]" stroked="f" strokeweight=".5pt">
                <v:textbox>
                  <w:txbxContent>
                    <w:p w:rsidR="00EC4EDB" w:rsidRDefault="00EC4EDB" w:rsidP="00EC4EDB">
                      <w:pPr>
                        <w:pStyle w:val="SubsectionDate"/>
                        <w:rPr>
                          <w:rFonts w:asciiTheme="minorHAnsi" w:hAnsiTheme="minorHAnsi" w:cs="Vrinda"/>
                          <w:b/>
                          <w:color w:val="003399"/>
                          <w:spacing w:val="0"/>
                          <w:szCs w:val="22"/>
                          <w:lang w:val="en-US" w:eastAsia="en-US"/>
                        </w:rPr>
                      </w:pPr>
                      <w:r w:rsidRPr="00EC4EDB">
                        <w:rPr>
                          <w:rFonts w:asciiTheme="minorHAnsi" w:hAnsiTheme="minorHAnsi" w:cs="Vrinda"/>
                          <w:b/>
                          <w:color w:val="003399"/>
                          <w:spacing w:val="0"/>
                          <w:szCs w:val="22"/>
                          <w:lang w:val="en-US" w:eastAsia="en-US"/>
                        </w:rPr>
                        <w:t>REFERES:</w:t>
                      </w:r>
                    </w:p>
                    <w:p w:rsidR="00FE7659" w:rsidRPr="00FE7659" w:rsidRDefault="00FE7659" w:rsidP="00FE7659">
                      <w:pPr>
                        <w:pStyle w:val="SubsectionDate"/>
                        <w:rPr>
                          <w:sz w:val="2"/>
                          <w:lang w:val="en-US"/>
                        </w:rPr>
                      </w:pPr>
                    </w:p>
                    <w:p w:rsidR="00EC4EDB" w:rsidRPr="00FE7659" w:rsidRDefault="00EC4EDB" w:rsidP="00EC4EDB">
                      <w:pPr>
                        <w:pStyle w:val="SubsectionDate"/>
                        <w:rPr>
                          <w:rFonts w:asciiTheme="minorHAnsi" w:hAnsiTheme="minorHAnsi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FE7659">
                        <w:rPr>
                          <w:rFonts w:asciiTheme="minorHAnsi" w:hAnsiTheme="minorHAnsi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A.L. RAZAK</w:t>
                      </w:r>
                    </w:p>
                    <w:p w:rsidR="00FE7659" w:rsidRDefault="00EC4EDB" w:rsidP="00EC4EDB">
                      <w:pPr>
                        <w:pStyle w:val="SubsectionDate"/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FE7659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lang w:val="en-US"/>
                        </w:rPr>
                        <w:t>PRINCIPAL</w:t>
                      </w:r>
                      <w:r w:rsidR="00FE7659" w:rsidRPr="00FE7659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</w:p>
                    <w:p w:rsidR="00EC4EDB" w:rsidRPr="00FE7659" w:rsidRDefault="00FE7659" w:rsidP="00EC4EDB">
                      <w:pPr>
                        <w:pStyle w:val="SubsectionDate"/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FE7659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lang w:val="en-US"/>
                        </w:rPr>
                        <w:t>AL-BAHRIYA MAHA VIDIYALAYA, KALMUNAI</w:t>
                      </w:r>
                      <w:r w:rsidRPr="00FE7659">
                        <w:rPr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EC4EDB" w:rsidRPr="00EC4EDB" w:rsidRDefault="00FE7659" w:rsidP="00EC4EDB">
                      <w:pPr>
                        <w:rPr>
                          <w:lang w:val="en-US" w:eastAsia="ja-JP"/>
                        </w:rPr>
                      </w:pPr>
                      <w:r>
                        <w:rPr>
                          <w:lang w:val="en-US" w:eastAsia="ja-JP"/>
                        </w:rPr>
                        <w:t>+94776620570</w:t>
                      </w:r>
                      <w:r w:rsidR="00EC4EDB" w:rsidRPr="00EC4EDB">
                        <w:rPr>
                          <w:lang w:val="en-US" w:eastAsia="ja-JP"/>
                        </w:rPr>
                        <w:br/>
                      </w:r>
                    </w:p>
                    <w:p w:rsidR="00EC4EDB" w:rsidRDefault="00EC4EDB"/>
                  </w:txbxContent>
                </v:textbox>
              </v:shape>
            </w:pict>
          </mc:Fallback>
        </mc:AlternateContent>
      </w:r>
    </w:p>
    <w:sectPr w:rsidR="00C864A1" w:rsidRPr="00584F83" w:rsidSect="00D42C29">
      <w:pgSz w:w="11906" w:h="16838" w:code="9"/>
      <w:pgMar w:top="1440" w:right="707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23EB2692"/>
    <w:multiLevelType w:val="singleLevel"/>
    <w:tmpl w:val="AD866A0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2515494A"/>
    <w:multiLevelType w:val="singleLevel"/>
    <w:tmpl w:val="A3E4099C"/>
    <w:lvl w:ilvl="0">
      <w:start w:val="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2CCC4A96"/>
    <w:multiLevelType w:val="singleLevel"/>
    <w:tmpl w:val="6366952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37AB5D8A"/>
    <w:multiLevelType w:val="singleLevel"/>
    <w:tmpl w:val="7332A24A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3B9E6549"/>
    <w:multiLevelType w:val="singleLevel"/>
    <w:tmpl w:val="AD866A06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46044898"/>
    <w:multiLevelType w:val="singleLevel"/>
    <w:tmpl w:val="87AAE852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9D81F37"/>
    <w:multiLevelType w:val="hybridMultilevel"/>
    <w:tmpl w:val="5A8407BE"/>
    <w:lvl w:ilvl="0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500382D"/>
    <w:multiLevelType w:val="hybridMultilevel"/>
    <w:tmpl w:val="6974FAAA"/>
    <w:lvl w:ilvl="0" w:tplc="06425A0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71AB4"/>
    <w:multiLevelType w:val="hybridMultilevel"/>
    <w:tmpl w:val="52B42732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7E1B2D1E"/>
    <w:multiLevelType w:val="singleLevel"/>
    <w:tmpl w:val="208844A4"/>
    <w:lvl w:ilvl="0">
      <w:start w:val="6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0"/>
  </w:num>
  <w:num w:numId="7">
    <w:abstractNumId w:val="1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0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  <w:num w:numId="13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2B"/>
    <w:rsid w:val="00085E06"/>
    <w:rsid w:val="001744FA"/>
    <w:rsid w:val="001E2C24"/>
    <w:rsid w:val="00291008"/>
    <w:rsid w:val="002A15C8"/>
    <w:rsid w:val="002D294A"/>
    <w:rsid w:val="00303769"/>
    <w:rsid w:val="003800AB"/>
    <w:rsid w:val="004331D7"/>
    <w:rsid w:val="0058011F"/>
    <w:rsid w:val="00584F83"/>
    <w:rsid w:val="00610F35"/>
    <w:rsid w:val="006C239B"/>
    <w:rsid w:val="00792E58"/>
    <w:rsid w:val="00804B23"/>
    <w:rsid w:val="008105FA"/>
    <w:rsid w:val="00875397"/>
    <w:rsid w:val="0087782B"/>
    <w:rsid w:val="00915457"/>
    <w:rsid w:val="0097732B"/>
    <w:rsid w:val="00A91380"/>
    <w:rsid w:val="00A93EE5"/>
    <w:rsid w:val="00AE7889"/>
    <w:rsid w:val="00B6611A"/>
    <w:rsid w:val="00B957D3"/>
    <w:rsid w:val="00C864A1"/>
    <w:rsid w:val="00C864E2"/>
    <w:rsid w:val="00CA4F4F"/>
    <w:rsid w:val="00CD2515"/>
    <w:rsid w:val="00D42C29"/>
    <w:rsid w:val="00E37A0B"/>
    <w:rsid w:val="00EC4EDB"/>
    <w:rsid w:val="00F7716F"/>
    <w:rsid w:val="00FE7659"/>
    <w:rsid w:val="00FF05BE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3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773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773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4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44FA"/>
    <w:rPr>
      <w:color w:val="0000FF" w:themeColor="hyperlink"/>
      <w:u w:val="single"/>
    </w:rPr>
  </w:style>
  <w:style w:type="character" w:customStyle="1" w:styleId="SubsectionDateChar1">
    <w:name w:val="Subsection Date Char1"/>
    <w:basedOn w:val="DefaultParagraphFont"/>
    <w:link w:val="SubsectionDate"/>
    <w:rsid w:val="009154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915457"/>
    <w:pPr>
      <w:spacing w:after="0" w:line="240" w:lineRule="auto"/>
      <w:outlineLvl w:val="0"/>
    </w:pPr>
    <w:rPr>
      <w:rFonts w:ascii="Franklin Gothic Book" w:eastAsia="Perpetua" w:hAnsi="Franklin Gothic Book" w:cs="Times New Roman"/>
      <w:b/>
      <w:color w:val="D34817"/>
      <w:spacing w:val="20"/>
      <w:sz w:val="24"/>
      <w:lang w:val="en-US"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915457"/>
    <w:pPr>
      <w:spacing w:after="0" w:line="240" w:lineRule="auto"/>
      <w:outlineLvl w:val="0"/>
    </w:pPr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915457"/>
    <w:rPr>
      <w:rFonts w:ascii="Franklin Gothic Book" w:eastAsia="Perpetua" w:hAnsi="Franklin Gothic Book" w:cs="Times New Roman"/>
      <w:b/>
      <w:color w:val="D34817"/>
      <w:spacing w:val="20"/>
      <w:sz w:val="24"/>
      <w:lang w:val="en-US" w:eastAsia="ja-JP"/>
    </w:rPr>
  </w:style>
  <w:style w:type="table" w:styleId="TableGrid">
    <w:name w:val="Table Grid"/>
    <w:basedOn w:val="TableNormal"/>
    <w:uiPriority w:val="59"/>
    <w:rsid w:val="0081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3A7"/>
    <w:pPr>
      <w:ind w:left="720"/>
      <w:contextualSpacing/>
    </w:pPr>
  </w:style>
  <w:style w:type="character" w:styleId="Strong">
    <w:name w:val="Strong"/>
    <w:uiPriority w:val="22"/>
    <w:qFormat/>
    <w:rsid w:val="00D42C29"/>
    <w:rPr>
      <w:rFonts w:ascii="Perpetua" w:hAnsi="Perpetua"/>
      <w:b/>
      <w:color w:val="9B2D1F"/>
    </w:rPr>
  </w:style>
  <w:style w:type="paragraph" w:styleId="ListBullet5">
    <w:name w:val="List Bullet 5"/>
    <w:basedOn w:val="Normal"/>
    <w:uiPriority w:val="36"/>
    <w:unhideWhenUsed/>
    <w:qFormat/>
    <w:rsid w:val="00D42C29"/>
    <w:pPr>
      <w:numPr>
        <w:numId w:val="11"/>
      </w:numPr>
      <w:spacing w:after="0"/>
    </w:pPr>
    <w:rPr>
      <w:rFonts w:ascii="Perpetua" w:eastAsia="Perpetua" w:hAnsi="Perpetua" w:cs="Times New Roman"/>
      <w:color w:val="000000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864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C864A1"/>
    <w:rPr>
      <w:i/>
      <w:iCs/>
    </w:rPr>
  </w:style>
  <w:style w:type="character" w:customStyle="1" w:styleId="apple-converted-space">
    <w:name w:val="apple-converted-space"/>
    <w:basedOn w:val="DefaultParagraphFont"/>
    <w:rsid w:val="00C86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3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9773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773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4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44FA"/>
    <w:rPr>
      <w:color w:val="0000FF" w:themeColor="hyperlink"/>
      <w:u w:val="single"/>
    </w:rPr>
  </w:style>
  <w:style w:type="character" w:customStyle="1" w:styleId="SubsectionDateChar1">
    <w:name w:val="Subsection Date Char1"/>
    <w:basedOn w:val="DefaultParagraphFont"/>
    <w:link w:val="SubsectionDate"/>
    <w:rsid w:val="009154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915457"/>
    <w:pPr>
      <w:spacing w:after="0" w:line="240" w:lineRule="auto"/>
      <w:outlineLvl w:val="0"/>
    </w:pPr>
    <w:rPr>
      <w:rFonts w:ascii="Franklin Gothic Book" w:eastAsia="Perpetua" w:hAnsi="Franklin Gothic Book" w:cs="Times New Roman"/>
      <w:b/>
      <w:color w:val="D34817"/>
      <w:spacing w:val="20"/>
      <w:sz w:val="24"/>
      <w:lang w:val="en-US"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915457"/>
    <w:pPr>
      <w:spacing w:after="0" w:line="240" w:lineRule="auto"/>
      <w:outlineLvl w:val="0"/>
    </w:pPr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915457"/>
    <w:rPr>
      <w:rFonts w:ascii="Franklin Gothic Book" w:eastAsia="Perpetua" w:hAnsi="Franklin Gothic Book" w:cs="Times New Roman"/>
      <w:b/>
      <w:color w:val="D34817"/>
      <w:spacing w:val="20"/>
      <w:sz w:val="24"/>
      <w:lang w:val="en-US" w:eastAsia="ja-JP"/>
    </w:rPr>
  </w:style>
  <w:style w:type="table" w:styleId="TableGrid">
    <w:name w:val="Table Grid"/>
    <w:basedOn w:val="TableNormal"/>
    <w:uiPriority w:val="59"/>
    <w:rsid w:val="00810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3A7"/>
    <w:pPr>
      <w:ind w:left="720"/>
      <w:contextualSpacing/>
    </w:pPr>
  </w:style>
  <w:style w:type="character" w:styleId="Strong">
    <w:name w:val="Strong"/>
    <w:uiPriority w:val="22"/>
    <w:qFormat/>
    <w:rsid w:val="00D42C29"/>
    <w:rPr>
      <w:rFonts w:ascii="Perpetua" w:hAnsi="Perpetua"/>
      <w:b/>
      <w:color w:val="9B2D1F"/>
    </w:rPr>
  </w:style>
  <w:style w:type="paragraph" w:styleId="ListBullet5">
    <w:name w:val="List Bullet 5"/>
    <w:basedOn w:val="Normal"/>
    <w:uiPriority w:val="36"/>
    <w:unhideWhenUsed/>
    <w:qFormat/>
    <w:rsid w:val="00D42C29"/>
    <w:pPr>
      <w:numPr>
        <w:numId w:val="11"/>
      </w:numPr>
      <w:spacing w:after="0"/>
    </w:pPr>
    <w:rPr>
      <w:rFonts w:ascii="Perpetua" w:eastAsia="Perpetua" w:hAnsi="Perpetua" w:cs="Times New Roman"/>
      <w:color w:val="000000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864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C864A1"/>
    <w:rPr>
      <w:i/>
      <w:iCs/>
    </w:rPr>
  </w:style>
  <w:style w:type="character" w:customStyle="1" w:styleId="apple-converted-space">
    <w:name w:val="apple-converted-space"/>
    <w:basedOn w:val="DefaultParagraphFont"/>
    <w:rsid w:val="00C8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hifath@gmail.com" TargetMode="External"/><Relationship Id="rId13" Type="http://schemas.openxmlformats.org/officeDocument/2006/relationships/hyperlink" Target="http://www.facebook.com/cassim.haroon.3" TargetMode="External"/><Relationship Id="rId18" Type="http://schemas.openxmlformats.org/officeDocument/2006/relationships/hyperlink" Target="mailto:haroonvrc@hotmail.com" TargetMode="External"/><Relationship Id="rId26" Type="http://schemas.openxmlformats.org/officeDocument/2006/relationships/hyperlink" Target="https://www.google.lk/url?sa=t&amp;rct=j&amp;q=&amp;esrc=s&amp;source=web&amp;cd=1&amp;cad=rja&amp;sqi=2&amp;ved=0CCsQFjAA&amp;url=http%3A%2F%2Fwww.naita.gov.lk%2F&amp;ei=J8-2UdmTEYSBrged2oGoAQ&amp;usg=AFQjCNF0a7oE-ky6oMkhFvG2RPvJwlH2qQ&amp;sig2=znYHYlp2YswymxOL11D5yg&amp;bvm=bv.47534661,d.bm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facebook.com/cassim.haroon.3" TargetMode="External"/><Relationship Id="rId7" Type="http://schemas.openxmlformats.org/officeDocument/2006/relationships/hyperlink" Target="mailto:haroonvrc@yahoo.com" TargetMode="External"/><Relationship Id="rId12" Type="http://schemas.openxmlformats.org/officeDocument/2006/relationships/hyperlink" Target="http://www.facebook.com/cassim.haroon.3" TargetMode="External"/><Relationship Id="rId17" Type="http://schemas.openxmlformats.org/officeDocument/2006/relationships/hyperlink" Target="mailto:haroonvrc@yahoo.com" TargetMode="External"/><Relationship Id="rId25" Type="http://schemas.openxmlformats.org/officeDocument/2006/relationships/hyperlink" Target="https://www.google.lk/url?sa=t&amp;rct=j&amp;q=&amp;esrc=s&amp;source=web&amp;cd=1&amp;cad=rja&amp;sqi=2&amp;ved=0CCsQFjAA&amp;url=http%3A%2F%2Fwww.naita.gov.lk%2F&amp;ei=J8-2UdmTEYSBrged2oGoAQ&amp;usg=AFQjCNF0a7oE-ky6oMkhFvG2RPvJwlH2qQ&amp;sig2=znYHYlp2YswymxOL11D5yg&amp;bvm=bv.47534661,d.bmk" TargetMode="External"/><Relationship Id="rId2" Type="http://schemas.openxmlformats.org/officeDocument/2006/relationships/styles" Target="styles.xml"/><Relationship Id="rId16" Type="http://schemas.openxmlformats.org/officeDocument/2006/relationships/hyperlink" Target="mailto:haroonvrc@hotmail.com" TargetMode="External"/><Relationship Id="rId20" Type="http://schemas.openxmlformats.org/officeDocument/2006/relationships/hyperlink" Target="mailto:hmhifath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hmhifath@gmail.com" TargetMode="External"/><Relationship Id="rId24" Type="http://schemas.openxmlformats.org/officeDocument/2006/relationships/hyperlink" Target="http://www.facebook.com/cassim.haroon.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aroonvrc@yahoo.com" TargetMode="External"/><Relationship Id="rId23" Type="http://schemas.openxmlformats.org/officeDocument/2006/relationships/hyperlink" Target="mailto:hmhifath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haroonvrc@yahoo.com" TargetMode="External"/><Relationship Id="rId19" Type="http://schemas.openxmlformats.org/officeDocument/2006/relationships/hyperlink" Target="mailto:haroonvrc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cassim.haroon.3" TargetMode="External"/><Relationship Id="rId14" Type="http://schemas.openxmlformats.org/officeDocument/2006/relationships/hyperlink" Target="http://www.facebook.com/cassim.haroon.3" TargetMode="External"/><Relationship Id="rId22" Type="http://schemas.openxmlformats.org/officeDocument/2006/relationships/hyperlink" Target="mailto:haroonvrc@yahoo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VIDATHA</dc:creator>
  <cp:lastModifiedBy>Cassim Haroon</cp:lastModifiedBy>
  <cp:revision>10</cp:revision>
  <cp:lastPrinted>2013-06-12T06:22:00Z</cp:lastPrinted>
  <dcterms:created xsi:type="dcterms:W3CDTF">2013-06-12T10:13:00Z</dcterms:created>
  <dcterms:modified xsi:type="dcterms:W3CDTF">2014-07-18T08:18:00Z</dcterms:modified>
</cp:coreProperties>
</file>